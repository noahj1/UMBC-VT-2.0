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DCB31" w14:textId="77777777" w:rsidR="00376758" w:rsidRPr="002C7E48" w:rsidRDefault="00376758" w:rsidP="00C02EF9">
      <w:pPr>
        <w:pStyle w:val="NormalWeb"/>
        <w:contextualSpacing/>
        <w:jc w:val="center"/>
      </w:pPr>
    </w:p>
    <w:p w14:paraId="2228E25E" w14:textId="77777777" w:rsidR="00376758" w:rsidRPr="002C7E48" w:rsidRDefault="00376758" w:rsidP="00C02EF9">
      <w:pPr>
        <w:pStyle w:val="NormalWeb"/>
        <w:contextualSpacing/>
        <w:jc w:val="center"/>
      </w:pPr>
    </w:p>
    <w:p w14:paraId="1580FDE4" w14:textId="77777777" w:rsidR="00376758" w:rsidRPr="002C7E48" w:rsidRDefault="00376758" w:rsidP="00C02EF9">
      <w:pPr>
        <w:pStyle w:val="NormalWeb"/>
        <w:contextualSpacing/>
        <w:jc w:val="center"/>
      </w:pPr>
    </w:p>
    <w:p w14:paraId="1098C579" w14:textId="77777777" w:rsidR="00376758" w:rsidRPr="002C7E48" w:rsidRDefault="00376758" w:rsidP="00C02EF9">
      <w:pPr>
        <w:pStyle w:val="NormalWeb"/>
        <w:contextualSpacing/>
        <w:jc w:val="center"/>
      </w:pPr>
    </w:p>
    <w:p w14:paraId="4FDC602D" w14:textId="77777777" w:rsidR="00376758" w:rsidRPr="002C7E48" w:rsidRDefault="00376758" w:rsidP="00C02EF9">
      <w:pPr>
        <w:pStyle w:val="NormalWeb"/>
        <w:contextualSpacing/>
        <w:jc w:val="center"/>
      </w:pPr>
    </w:p>
    <w:p w14:paraId="54627CCB" w14:textId="77777777" w:rsidR="00376758" w:rsidRPr="002C7E48" w:rsidRDefault="00376758" w:rsidP="00C02EF9">
      <w:pPr>
        <w:pStyle w:val="NormalWeb"/>
        <w:contextualSpacing/>
        <w:jc w:val="center"/>
      </w:pPr>
    </w:p>
    <w:p w14:paraId="615A6331" w14:textId="77777777" w:rsidR="00376758" w:rsidRPr="002C7E48" w:rsidRDefault="00376758" w:rsidP="00C02EF9">
      <w:pPr>
        <w:pStyle w:val="NormalWeb"/>
        <w:contextualSpacing/>
        <w:jc w:val="center"/>
      </w:pPr>
    </w:p>
    <w:p w14:paraId="639C3AC5" w14:textId="77777777" w:rsidR="00376758" w:rsidRPr="002C7E48" w:rsidRDefault="00376758" w:rsidP="00C02EF9">
      <w:pPr>
        <w:pStyle w:val="NormalWeb"/>
        <w:contextualSpacing/>
        <w:jc w:val="center"/>
      </w:pPr>
    </w:p>
    <w:p w14:paraId="7B878DF3" w14:textId="77777777" w:rsidR="00376758" w:rsidRPr="002C7E48" w:rsidRDefault="00376758" w:rsidP="00C02EF9">
      <w:pPr>
        <w:pStyle w:val="NormalWeb"/>
        <w:contextualSpacing/>
        <w:jc w:val="center"/>
      </w:pPr>
    </w:p>
    <w:p w14:paraId="1A5DA32F" w14:textId="77777777" w:rsidR="00376758" w:rsidRPr="002C7E48" w:rsidRDefault="00376758" w:rsidP="00C02EF9">
      <w:pPr>
        <w:pStyle w:val="NormalWeb"/>
        <w:contextualSpacing/>
        <w:jc w:val="center"/>
      </w:pPr>
    </w:p>
    <w:p w14:paraId="1549F7F3" w14:textId="77777777" w:rsidR="00376758" w:rsidRPr="002C7E48" w:rsidRDefault="00376758" w:rsidP="00C02EF9">
      <w:pPr>
        <w:pStyle w:val="NormalWeb"/>
        <w:contextualSpacing/>
        <w:jc w:val="center"/>
      </w:pPr>
    </w:p>
    <w:p w14:paraId="51B9EFC1" w14:textId="77777777" w:rsidR="00376758" w:rsidRPr="002C7E48" w:rsidRDefault="00376758" w:rsidP="00C02EF9">
      <w:pPr>
        <w:pStyle w:val="NormalWeb"/>
        <w:contextualSpacing/>
        <w:jc w:val="center"/>
      </w:pPr>
    </w:p>
    <w:p w14:paraId="652FAE15" w14:textId="77777777" w:rsidR="00376758" w:rsidRPr="002C7E48" w:rsidRDefault="00376758" w:rsidP="00C02EF9">
      <w:pPr>
        <w:pStyle w:val="NormalWeb"/>
        <w:contextualSpacing/>
        <w:jc w:val="center"/>
      </w:pPr>
    </w:p>
    <w:p w14:paraId="713635D7" w14:textId="77777777" w:rsidR="00376758" w:rsidRPr="002C7E48" w:rsidRDefault="00376758" w:rsidP="00C02EF9">
      <w:pPr>
        <w:pStyle w:val="NormalWeb"/>
        <w:contextualSpacing/>
        <w:jc w:val="center"/>
      </w:pPr>
    </w:p>
    <w:p w14:paraId="47BC6D9E" w14:textId="77777777" w:rsidR="00376758" w:rsidRPr="002C7E48" w:rsidRDefault="00376758" w:rsidP="00C02EF9">
      <w:pPr>
        <w:pStyle w:val="NormalWeb"/>
        <w:contextualSpacing/>
        <w:jc w:val="center"/>
      </w:pPr>
    </w:p>
    <w:p w14:paraId="22C6319F" w14:textId="77777777" w:rsidR="00376758" w:rsidRPr="002C7E48" w:rsidRDefault="00376758" w:rsidP="00C02EF9">
      <w:pPr>
        <w:pStyle w:val="NormalWeb"/>
        <w:contextualSpacing/>
        <w:jc w:val="center"/>
      </w:pPr>
    </w:p>
    <w:p w14:paraId="286A77D5" w14:textId="77777777" w:rsidR="0004196A" w:rsidRPr="002C7E48" w:rsidRDefault="00573A71" w:rsidP="00C02EF9">
      <w:pPr>
        <w:pStyle w:val="NormalWeb"/>
        <w:contextualSpacing/>
        <w:jc w:val="center"/>
        <w:rPr>
          <w:b/>
          <w:sz w:val="32"/>
          <w:szCs w:val="32"/>
        </w:rPr>
      </w:pPr>
      <w:r w:rsidRPr="002C7E48">
        <w:rPr>
          <w:b/>
          <w:sz w:val="32"/>
          <w:szCs w:val="32"/>
        </w:rPr>
        <w:t xml:space="preserve">Software Requirements Specification </w:t>
      </w:r>
    </w:p>
    <w:p w14:paraId="1783DC68" w14:textId="77777777" w:rsidR="0004196A" w:rsidRPr="002C7E48" w:rsidRDefault="00573A71" w:rsidP="00C02EF9">
      <w:pPr>
        <w:pStyle w:val="NormalWeb"/>
        <w:contextualSpacing/>
        <w:jc w:val="center"/>
        <w:rPr>
          <w:b/>
          <w:sz w:val="32"/>
          <w:szCs w:val="32"/>
        </w:rPr>
      </w:pPr>
      <w:r w:rsidRPr="002C7E48">
        <w:rPr>
          <w:b/>
          <w:sz w:val="32"/>
          <w:szCs w:val="32"/>
        </w:rPr>
        <w:t xml:space="preserve">for the </w:t>
      </w:r>
    </w:p>
    <w:p w14:paraId="38AB33D6" w14:textId="77777777" w:rsidR="00573A71" w:rsidRPr="002C7E48" w:rsidRDefault="00573A71" w:rsidP="00C02EF9">
      <w:pPr>
        <w:pStyle w:val="NormalWeb"/>
        <w:contextualSpacing/>
        <w:jc w:val="center"/>
        <w:rPr>
          <w:b/>
          <w:sz w:val="32"/>
          <w:szCs w:val="32"/>
        </w:rPr>
      </w:pPr>
      <w:r w:rsidRPr="002C7E48">
        <w:rPr>
          <w:b/>
          <w:sz w:val="32"/>
          <w:szCs w:val="32"/>
        </w:rPr>
        <w:t xml:space="preserve">UMBC Virtual </w:t>
      </w:r>
      <w:r w:rsidR="0004196A" w:rsidRPr="002C7E48">
        <w:rPr>
          <w:b/>
          <w:sz w:val="32"/>
          <w:szCs w:val="32"/>
        </w:rPr>
        <w:t xml:space="preserve">Tour </w:t>
      </w:r>
      <w:r w:rsidRPr="002C7E48">
        <w:rPr>
          <w:b/>
          <w:sz w:val="32"/>
          <w:szCs w:val="32"/>
        </w:rPr>
        <w:t>2.0 System</w:t>
      </w:r>
    </w:p>
    <w:p w14:paraId="1AF0591C" w14:textId="77777777" w:rsidR="0004196A" w:rsidRPr="002C7E48" w:rsidRDefault="0004196A" w:rsidP="00C02EF9">
      <w:pPr>
        <w:pStyle w:val="NormalWeb"/>
        <w:contextualSpacing/>
        <w:jc w:val="center"/>
        <w:rPr>
          <w:sz w:val="32"/>
          <w:szCs w:val="32"/>
        </w:rPr>
      </w:pPr>
    </w:p>
    <w:p w14:paraId="11973BC6" w14:textId="77777777" w:rsidR="00DC1818" w:rsidRPr="002C7E48" w:rsidRDefault="00573A71" w:rsidP="00C02EF9">
      <w:pPr>
        <w:pStyle w:val="NormalWeb"/>
        <w:contextualSpacing/>
        <w:jc w:val="center"/>
        <w:rPr>
          <w:b/>
          <w:sz w:val="32"/>
          <w:szCs w:val="32"/>
        </w:rPr>
      </w:pPr>
      <w:r w:rsidRPr="002C7E48">
        <w:rPr>
          <w:b/>
          <w:sz w:val="32"/>
          <w:szCs w:val="32"/>
        </w:rPr>
        <w:t>Document # CMSC447-05-FA2018-</w:t>
      </w:r>
      <w:r w:rsidR="00DC1818" w:rsidRPr="002C7E48">
        <w:rPr>
          <w:b/>
          <w:sz w:val="32"/>
          <w:szCs w:val="32"/>
        </w:rPr>
        <w:t>G</w:t>
      </w:r>
      <w:r w:rsidRPr="002C7E48">
        <w:rPr>
          <w:b/>
          <w:sz w:val="32"/>
          <w:szCs w:val="32"/>
        </w:rPr>
        <w:t>03-SRS-01</w:t>
      </w:r>
      <w:r w:rsidR="00DC1818" w:rsidRPr="002C7E48">
        <w:rPr>
          <w:b/>
          <w:sz w:val="32"/>
          <w:szCs w:val="32"/>
        </w:rPr>
        <w:t>A</w:t>
      </w:r>
    </w:p>
    <w:p w14:paraId="71DCE209" w14:textId="77777777" w:rsidR="00DC1818" w:rsidRPr="002C7E48" w:rsidRDefault="00DC1818" w:rsidP="00C02EF9">
      <w:pPr>
        <w:pStyle w:val="NormalWeb"/>
        <w:contextualSpacing/>
        <w:jc w:val="center"/>
        <w:rPr>
          <w:sz w:val="32"/>
          <w:szCs w:val="32"/>
        </w:rPr>
      </w:pPr>
      <w:r w:rsidRPr="002C7E48">
        <w:rPr>
          <w:sz w:val="32"/>
          <w:szCs w:val="32"/>
        </w:rPr>
        <w:t>Revision A</w:t>
      </w:r>
    </w:p>
    <w:p w14:paraId="41D85B92" w14:textId="77777777" w:rsidR="00DC1818" w:rsidRPr="002C7E48" w:rsidRDefault="00DC1818" w:rsidP="00C02EF9">
      <w:pPr>
        <w:pStyle w:val="NormalWeb"/>
        <w:contextualSpacing/>
        <w:jc w:val="center"/>
        <w:rPr>
          <w:sz w:val="32"/>
          <w:szCs w:val="32"/>
        </w:rPr>
      </w:pPr>
    </w:p>
    <w:p w14:paraId="243DC3E3" w14:textId="77777777" w:rsidR="00DC1818" w:rsidRPr="002C7E48" w:rsidRDefault="00DC1818" w:rsidP="00C02EF9">
      <w:pPr>
        <w:pStyle w:val="NormalWeb"/>
        <w:contextualSpacing/>
        <w:jc w:val="center"/>
        <w:rPr>
          <w:sz w:val="32"/>
          <w:szCs w:val="32"/>
        </w:rPr>
      </w:pPr>
      <w:r w:rsidRPr="002C7E48">
        <w:rPr>
          <w:sz w:val="32"/>
          <w:szCs w:val="32"/>
        </w:rPr>
        <w:t>26 October 2018</w:t>
      </w:r>
    </w:p>
    <w:p w14:paraId="709098C1" w14:textId="77777777" w:rsidR="00404B4F" w:rsidRPr="002C7E48" w:rsidRDefault="00404B4F" w:rsidP="00C02EF9">
      <w:pPr>
        <w:pStyle w:val="NormalWeb"/>
        <w:contextualSpacing/>
      </w:pPr>
    </w:p>
    <w:p w14:paraId="76411447" w14:textId="77777777" w:rsidR="00404B4F" w:rsidRPr="002C7E48" w:rsidRDefault="00404B4F" w:rsidP="00C02EF9">
      <w:pPr>
        <w:pStyle w:val="NormalWeb"/>
        <w:contextualSpacing/>
      </w:pPr>
    </w:p>
    <w:p w14:paraId="39B3E4D9" w14:textId="77777777" w:rsidR="00404B4F" w:rsidRPr="002C7E48" w:rsidRDefault="00404B4F" w:rsidP="00C02EF9">
      <w:pPr>
        <w:pStyle w:val="NormalWeb"/>
        <w:contextualSpacing/>
      </w:pPr>
    </w:p>
    <w:p w14:paraId="455F38D1" w14:textId="77777777" w:rsidR="00404B4F" w:rsidRPr="002C7E48" w:rsidRDefault="00404B4F" w:rsidP="00C02EF9">
      <w:pPr>
        <w:pStyle w:val="NormalWeb"/>
        <w:contextualSpacing/>
      </w:pPr>
    </w:p>
    <w:p w14:paraId="7113778C" w14:textId="77777777" w:rsidR="00404B4F" w:rsidRPr="002C7E48" w:rsidRDefault="00404B4F" w:rsidP="00C02EF9">
      <w:pPr>
        <w:pStyle w:val="NormalWeb"/>
        <w:contextualSpacing/>
      </w:pPr>
    </w:p>
    <w:p w14:paraId="12DE3CF5" w14:textId="77777777" w:rsidR="00404B4F" w:rsidRPr="002C7E48" w:rsidRDefault="00404B4F" w:rsidP="00C02EF9">
      <w:pPr>
        <w:pStyle w:val="NormalWeb"/>
        <w:contextualSpacing/>
      </w:pPr>
    </w:p>
    <w:p w14:paraId="72D549A9" w14:textId="77777777" w:rsidR="00404B4F" w:rsidRPr="002C7E48" w:rsidRDefault="00404B4F" w:rsidP="00C02EF9">
      <w:pPr>
        <w:pStyle w:val="NormalWeb"/>
        <w:contextualSpacing/>
      </w:pPr>
    </w:p>
    <w:p w14:paraId="7B77BD3F" w14:textId="77777777" w:rsidR="00404B4F" w:rsidRPr="002C7E48" w:rsidRDefault="00404B4F" w:rsidP="00C02EF9">
      <w:pPr>
        <w:pStyle w:val="NormalWeb"/>
        <w:contextualSpacing/>
      </w:pPr>
    </w:p>
    <w:p w14:paraId="3BA4069C" w14:textId="77777777" w:rsidR="00404B4F" w:rsidRPr="002C7E48" w:rsidRDefault="00404B4F" w:rsidP="00C02EF9">
      <w:pPr>
        <w:pStyle w:val="NormalWeb"/>
        <w:contextualSpacing/>
      </w:pPr>
    </w:p>
    <w:p w14:paraId="1E9E57BB" w14:textId="77777777" w:rsidR="00404B4F" w:rsidRPr="002C7E48" w:rsidRDefault="00404B4F" w:rsidP="00C02EF9">
      <w:pPr>
        <w:pStyle w:val="NormalWeb"/>
        <w:contextualSpacing/>
      </w:pPr>
    </w:p>
    <w:p w14:paraId="3B98583B" w14:textId="77777777" w:rsidR="00404B4F" w:rsidRPr="002C7E48" w:rsidRDefault="00404B4F" w:rsidP="00C02EF9">
      <w:pPr>
        <w:pStyle w:val="NormalWeb"/>
        <w:contextualSpacing/>
      </w:pPr>
    </w:p>
    <w:p w14:paraId="5E7DAB38" w14:textId="77777777" w:rsidR="00404B4F" w:rsidRPr="002C7E48" w:rsidRDefault="00404B4F" w:rsidP="00C02EF9">
      <w:pPr>
        <w:pStyle w:val="NormalWeb"/>
        <w:contextualSpacing/>
      </w:pPr>
    </w:p>
    <w:p w14:paraId="161E70BE" w14:textId="77777777" w:rsidR="00404B4F" w:rsidRPr="002C7E48" w:rsidRDefault="00404B4F" w:rsidP="00C02EF9">
      <w:pPr>
        <w:pStyle w:val="NormalWeb"/>
        <w:contextualSpacing/>
      </w:pPr>
    </w:p>
    <w:p w14:paraId="28D7E3FE" w14:textId="77777777" w:rsidR="00404B4F" w:rsidRPr="002C7E48" w:rsidRDefault="00404B4F" w:rsidP="00C02EF9">
      <w:pPr>
        <w:pStyle w:val="NormalWeb"/>
        <w:contextualSpacing/>
      </w:pPr>
    </w:p>
    <w:p w14:paraId="7D525F3C" w14:textId="77777777" w:rsidR="00404B4F" w:rsidRPr="002C7E48" w:rsidRDefault="00404B4F" w:rsidP="00C02EF9">
      <w:pPr>
        <w:pStyle w:val="NormalWeb"/>
        <w:contextualSpacing/>
      </w:pPr>
    </w:p>
    <w:p w14:paraId="5C1C8A70" w14:textId="77777777" w:rsidR="00404B4F" w:rsidRPr="002C7E48" w:rsidRDefault="00404B4F" w:rsidP="00C02EF9">
      <w:pPr>
        <w:pStyle w:val="NormalWeb"/>
        <w:contextualSpacing/>
      </w:pPr>
    </w:p>
    <w:p w14:paraId="4DF7DE74" w14:textId="77777777" w:rsidR="00404B4F" w:rsidRPr="002C7E48" w:rsidRDefault="00404B4F" w:rsidP="00C02EF9">
      <w:pPr>
        <w:pStyle w:val="NormalWeb"/>
        <w:contextualSpacing/>
      </w:pPr>
    </w:p>
    <w:p w14:paraId="391DD3F8" w14:textId="77777777" w:rsidR="00404B4F" w:rsidRPr="002C7E48" w:rsidRDefault="00404B4F" w:rsidP="00C02EF9">
      <w:pPr>
        <w:pStyle w:val="NormalWeb"/>
        <w:contextualSpacing/>
      </w:pPr>
    </w:p>
    <w:p w14:paraId="4859A40A" w14:textId="77777777" w:rsidR="000166AD" w:rsidRPr="002C7E48" w:rsidRDefault="00A31BA8" w:rsidP="00C02EF9">
      <w:pPr>
        <w:pStyle w:val="NormalWeb"/>
        <w:tabs>
          <w:tab w:val="left" w:pos="7940"/>
        </w:tabs>
        <w:contextualSpacing/>
      </w:pPr>
      <w:r w:rsidRPr="002C7E48">
        <w:tab/>
      </w:r>
    </w:p>
    <w:sdt>
      <w:sdtPr>
        <w:rPr>
          <w:rFonts w:ascii="Times New Roman" w:eastAsiaTheme="minorEastAsia" w:hAnsi="Times New Roman" w:cs="Times New Roman"/>
          <w:b w:val="0"/>
          <w:bCs w:val="0"/>
          <w:color w:val="auto"/>
          <w:sz w:val="24"/>
          <w:szCs w:val="24"/>
          <w:lang w:eastAsia="zh-CN"/>
        </w:rPr>
        <w:id w:val="1581950626"/>
        <w:docPartObj>
          <w:docPartGallery w:val="Table of Contents"/>
          <w:docPartUnique/>
        </w:docPartObj>
      </w:sdtPr>
      <w:sdtEndPr>
        <w:rPr>
          <w:rFonts w:eastAsia="Times New Roman"/>
          <w:noProof/>
        </w:rPr>
      </w:sdtEndPr>
      <w:sdtContent>
        <w:p w14:paraId="31F6F065" w14:textId="77777777" w:rsidR="00245469" w:rsidRPr="002C7E48" w:rsidRDefault="00245469" w:rsidP="00C02EF9">
          <w:pPr>
            <w:pStyle w:val="TOCHeading"/>
            <w:spacing w:line="240" w:lineRule="auto"/>
            <w:contextualSpacing/>
            <w:rPr>
              <w:rFonts w:ascii="Times New Roman" w:hAnsi="Times New Roman" w:cs="Times New Roman"/>
            </w:rPr>
          </w:pPr>
          <w:r w:rsidRPr="002C7E48">
            <w:rPr>
              <w:rFonts w:ascii="Times New Roman" w:hAnsi="Times New Roman" w:cs="Times New Roman"/>
            </w:rPr>
            <w:t>Table of Contents</w:t>
          </w:r>
        </w:p>
        <w:p w14:paraId="6830BF36" w14:textId="3F9C51CE" w:rsidR="00037E44" w:rsidRDefault="00245469">
          <w:pPr>
            <w:pStyle w:val="TOC2"/>
            <w:tabs>
              <w:tab w:val="right" w:leader="dot" w:pos="9350"/>
            </w:tabs>
            <w:rPr>
              <w:rFonts w:cstheme="minorBidi"/>
              <w:smallCaps w:val="0"/>
              <w:noProof/>
              <w:sz w:val="24"/>
              <w:szCs w:val="24"/>
            </w:rPr>
          </w:pPr>
          <w:r w:rsidRPr="002C7E48">
            <w:rPr>
              <w:rFonts w:ascii="Times New Roman" w:hAnsi="Times New Roman" w:cs="Times New Roman"/>
              <w:caps/>
            </w:rPr>
            <w:fldChar w:fldCharType="begin"/>
          </w:r>
          <w:r w:rsidRPr="002C7E48">
            <w:rPr>
              <w:rFonts w:ascii="Times New Roman" w:hAnsi="Times New Roman" w:cs="Times New Roman"/>
            </w:rPr>
            <w:instrText xml:space="preserve"> TOC \o "1-3" \h \z \u </w:instrText>
          </w:r>
          <w:r w:rsidRPr="002C7E48">
            <w:rPr>
              <w:rFonts w:ascii="Times New Roman" w:hAnsi="Times New Roman" w:cs="Times New Roman"/>
              <w:caps/>
            </w:rPr>
            <w:fldChar w:fldCharType="separate"/>
          </w:r>
          <w:hyperlink w:anchor="_Toc528273491" w:history="1">
            <w:r w:rsidR="00037E44" w:rsidRPr="00852F60">
              <w:rPr>
                <w:rStyle w:val="Hyperlink"/>
                <w:b/>
                <w:bCs/>
                <w:noProof/>
              </w:rPr>
              <w:t>0.1 26 October 2018: CMSC447-05-FA2018-G03-SRS-01A</w:t>
            </w:r>
            <w:r w:rsidR="00037E44">
              <w:rPr>
                <w:noProof/>
                <w:webHidden/>
              </w:rPr>
              <w:tab/>
            </w:r>
            <w:r w:rsidR="00037E44">
              <w:rPr>
                <w:noProof/>
                <w:webHidden/>
              </w:rPr>
              <w:fldChar w:fldCharType="begin"/>
            </w:r>
            <w:r w:rsidR="00037E44">
              <w:rPr>
                <w:noProof/>
                <w:webHidden/>
              </w:rPr>
              <w:instrText xml:space="preserve"> PAGEREF _Toc528273491 \h </w:instrText>
            </w:r>
            <w:r w:rsidR="00037E44">
              <w:rPr>
                <w:noProof/>
                <w:webHidden/>
              </w:rPr>
            </w:r>
            <w:r w:rsidR="00037E44">
              <w:rPr>
                <w:noProof/>
                <w:webHidden/>
              </w:rPr>
              <w:fldChar w:fldCharType="separate"/>
            </w:r>
            <w:r w:rsidR="00037E44">
              <w:rPr>
                <w:noProof/>
                <w:webHidden/>
              </w:rPr>
              <w:t>2</w:t>
            </w:r>
            <w:r w:rsidR="00037E44">
              <w:rPr>
                <w:noProof/>
                <w:webHidden/>
              </w:rPr>
              <w:fldChar w:fldCharType="end"/>
            </w:r>
          </w:hyperlink>
        </w:p>
        <w:p w14:paraId="3124798C" w14:textId="106BF7FB" w:rsidR="00037E44" w:rsidRDefault="0077762B">
          <w:pPr>
            <w:pStyle w:val="TOC1"/>
            <w:tabs>
              <w:tab w:val="right" w:leader="dot" w:pos="9350"/>
            </w:tabs>
            <w:rPr>
              <w:rFonts w:cstheme="minorBidi"/>
              <w:b w:val="0"/>
              <w:bCs w:val="0"/>
              <w:caps w:val="0"/>
              <w:noProof/>
              <w:sz w:val="24"/>
              <w:szCs w:val="24"/>
            </w:rPr>
          </w:pPr>
          <w:hyperlink w:anchor="_Toc528273492" w:history="1">
            <w:r w:rsidR="00037E44" w:rsidRPr="00852F60">
              <w:rPr>
                <w:rStyle w:val="Hyperlink"/>
                <w:noProof/>
                <w:kern w:val="36"/>
              </w:rPr>
              <w:t>1 Scope</w:t>
            </w:r>
            <w:r w:rsidR="00037E44">
              <w:rPr>
                <w:noProof/>
                <w:webHidden/>
              </w:rPr>
              <w:tab/>
            </w:r>
            <w:r w:rsidR="00037E44">
              <w:rPr>
                <w:noProof/>
                <w:webHidden/>
              </w:rPr>
              <w:fldChar w:fldCharType="begin"/>
            </w:r>
            <w:r w:rsidR="00037E44">
              <w:rPr>
                <w:noProof/>
                <w:webHidden/>
              </w:rPr>
              <w:instrText xml:space="preserve"> PAGEREF _Toc528273492 \h </w:instrText>
            </w:r>
            <w:r w:rsidR="00037E44">
              <w:rPr>
                <w:noProof/>
                <w:webHidden/>
              </w:rPr>
            </w:r>
            <w:r w:rsidR="00037E44">
              <w:rPr>
                <w:noProof/>
                <w:webHidden/>
              </w:rPr>
              <w:fldChar w:fldCharType="separate"/>
            </w:r>
            <w:r w:rsidR="00037E44">
              <w:rPr>
                <w:noProof/>
                <w:webHidden/>
              </w:rPr>
              <w:t>3</w:t>
            </w:r>
            <w:r w:rsidR="00037E44">
              <w:rPr>
                <w:noProof/>
                <w:webHidden/>
              </w:rPr>
              <w:fldChar w:fldCharType="end"/>
            </w:r>
          </w:hyperlink>
        </w:p>
        <w:p w14:paraId="5F57BE28" w14:textId="371243D9" w:rsidR="00037E44" w:rsidRDefault="0077762B">
          <w:pPr>
            <w:pStyle w:val="TOC2"/>
            <w:tabs>
              <w:tab w:val="right" w:leader="dot" w:pos="9350"/>
            </w:tabs>
            <w:rPr>
              <w:rFonts w:cstheme="minorBidi"/>
              <w:smallCaps w:val="0"/>
              <w:noProof/>
              <w:sz w:val="24"/>
              <w:szCs w:val="24"/>
            </w:rPr>
          </w:pPr>
          <w:hyperlink w:anchor="_Toc528273493" w:history="1">
            <w:r w:rsidR="00037E44" w:rsidRPr="00852F60">
              <w:rPr>
                <w:rStyle w:val="Hyperlink"/>
                <w:b/>
                <w:bCs/>
                <w:noProof/>
              </w:rPr>
              <w:t>1.1 Identification</w:t>
            </w:r>
            <w:r w:rsidR="00037E44">
              <w:rPr>
                <w:noProof/>
                <w:webHidden/>
              </w:rPr>
              <w:tab/>
            </w:r>
            <w:r w:rsidR="00037E44">
              <w:rPr>
                <w:noProof/>
                <w:webHidden/>
              </w:rPr>
              <w:fldChar w:fldCharType="begin"/>
            </w:r>
            <w:r w:rsidR="00037E44">
              <w:rPr>
                <w:noProof/>
                <w:webHidden/>
              </w:rPr>
              <w:instrText xml:space="preserve"> PAGEREF _Toc528273493 \h </w:instrText>
            </w:r>
            <w:r w:rsidR="00037E44">
              <w:rPr>
                <w:noProof/>
                <w:webHidden/>
              </w:rPr>
            </w:r>
            <w:r w:rsidR="00037E44">
              <w:rPr>
                <w:noProof/>
                <w:webHidden/>
              </w:rPr>
              <w:fldChar w:fldCharType="separate"/>
            </w:r>
            <w:r w:rsidR="00037E44">
              <w:rPr>
                <w:noProof/>
                <w:webHidden/>
              </w:rPr>
              <w:t>3</w:t>
            </w:r>
            <w:r w:rsidR="00037E44">
              <w:rPr>
                <w:noProof/>
                <w:webHidden/>
              </w:rPr>
              <w:fldChar w:fldCharType="end"/>
            </w:r>
          </w:hyperlink>
        </w:p>
        <w:p w14:paraId="4426FD9E" w14:textId="3A1B5CFC" w:rsidR="00037E44" w:rsidRDefault="0077762B">
          <w:pPr>
            <w:pStyle w:val="TOC2"/>
            <w:tabs>
              <w:tab w:val="right" w:leader="dot" w:pos="9350"/>
            </w:tabs>
            <w:rPr>
              <w:rFonts w:cstheme="minorBidi"/>
              <w:smallCaps w:val="0"/>
              <w:noProof/>
              <w:sz w:val="24"/>
              <w:szCs w:val="24"/>
            </w:rPr>
          </w:pPr>
          <w:hyperlink w:anchor="_Toc528273494" w:history="1">
            <w:r w:rsidR="00037E44" w:rsidRPr="00852F60">
              <w:rPr>
                <w:rStyle w:val="Hyperlink"/>
                <w:b/>
                <w:bCs/>
                <w:noProof/>
              </w:rPr>
              <w:t>1.2 Definitions, Acronyms and Abbreviations</w:t>
            </w:r>
            <w:r w:rsidR="00037E44">
              <w:rPr>
                <w:noProof/>
                <w:webHidden/>
              </w:rPr>
              <w:tab/>
            </w:r>
            <w:r w:rsidR="00037E44">
              <w:rPr>
                <w:noProof/>
                <w:webHidden/>
              </w:rPr>
              <w:fldChar w:fldCharType="begin"/>
            </w:r>
            <w:r w:rsidR="00037E44">
              <w:rPr>
                <w:noProof/>
                <w:webHidden/>
              </w:rPr>
              <w:instrText xml:space="preserve"> PAGEREF _Toc528273494 \h </w:instrText>
            </w:r>
            <w:r w:rsidR="00037E44">
              <w:rPr>
                <w:noProof/>
                <w:webHidden/>
              </w:rPr>
            </w:r>
            <w:r w:rsidR="00037E44">
              <w:rPr>
                <w:noProof/>
                <w:webHidden/>
              </w:rPr>
              <w:fldChar w:fldCharType="separate"/>
            </w:r>
            <w:r w:rsidR="00037E44">
              <w:rPr>
                <w:noProof/>
                <w:webHidden/>
              </w:rPr>
              <w:t>4</w:t>
            </w:r>
            <w:r w:rsidR="00037E44">
              <w:rPr>
                <w:noProof/>
                <w:webHidden/>
              </w:rPr>
              <w:fldChar w:fldCharType="end"/>
            </w:r>
          </w:hyperlink>
        </w:p>
        <w:p w14:paraId="26DC5E42" w14:textId="18C7A82C" w:rsidR="00037E44" w:rsidRDefault="0077762B">
          <w:pPr>
            <w:pStyle w:val="TOC2"/>
            <w:tabs>
              <w:tab w:val="right" w:leader="dot" w:pos="9350"/>
            </w:tabs>
            <w:rPr>
              <w:rFonts w:cstheme="minorBidi"/>
              <w:smallCaps w:val="0"/>
              <w:noProof/>
              <w:sz w:val="24"/>
              <w:szCs w:val="24"/>
            </w:rPr>
          </w:pPr>
          <w:hyperlink w:anchor="_Toc528273495" w:history="1">
            <w:r w:rsidR="00037E44" w:rsidRPr="00852F60">
              <w:rPr>
                <w:rStyle w:val="Hyperlink"/>
                <w:b/>
                <w:bCs/>
                <w:noProof/>
              </w:rPr>
              <w:t>1.3 References</w:t>
            </w:r>
            <w:r w:rsidR="00037E44">
              <w:rPr>
                <w:noProof/>
                <w:webHidden/>
              </w:rPr>
              <w:tab/>
            </w:r>
            <w:r w:rsidR="00037E44">
              <w:rPr>
                <w:noProof/>
                <w:webHidden/>
              </w:rPr>
              <w:fldChar w:fldCharType="begin"/>
            </w:r>
            <w:r w:rsidR="00037E44">
              <w:rPr>
                <w:noProof/>
                <w:webHidden/>
              </w:rPr>
              <w:instrText xml:space="preserve"> PAGEREF _Toc528273495 \h </w:instrText>
            </w:r>
            <w:r w:rsidR="00037E44">
              <w:rPr>
                <w:noProof/>
                <w:webHidden/>
              </w:rPr>
            </w:r>
            <w:r w:rsidR="00037E44">
              <w:rPr>
                <w:noProof/>
                <w:webHidden/>
              </w:rPr>
              <w:fldChar w:fldCharType="separate"/>
            </w:r>
            <w:r w:rsidR="00037E44">
              <w:rPr>
                <w:noProof/>
                <w:webHidden/>
              </w:rPr>
              <w:t>4</w:t>
            </w:r>
            <w:r w:rsidR="00037E44">
              <w:rPr>
                <w:noProof/>
                <w:webHidden/>
              </w:rPr>
              <w:fldChar w:fldCharType="end"/>
            </w:r>
          </w:hyperlink>
        </w:p>
        <w:p w14:paraId="6F18C4DE" w14:textId="4E460573" w:rsidR="00037E44" w:rsidRDefault="0077762B">
          <w:pPr>
            <w:pStyle w:val="TOC2"/>
            <w:tabs>
              <w:tab w:val="right" w:leader="dot" w:pos="9350"/>
            </w:tabs>
            <w:rPr>
              <w:rFonts w:cstheme="minorBidi"/>
              <w:smallCaps w:val="0"/>
              <w:noProof/>
              <w:sz w:val="24"/>
              <w:szCs w:val="24"/>
            </w:rPr>
          </w:pPr>
          <w:hyperlink w:anchor="_Toc528273496" w:history="1">
            <w:r w:rsidR="00037E44" w:rsidRPr="00852F60">
              <w:rPr>
                <w:rStyle w:val="Hyperlink"/>
                <w:b/>
                <w:bCs/>
                <w:noProof/>
              </w:rPr>
              <w:t>1.4 Document Overview</w:t>
            </w:r>
            <w:r w:rsidR="00037E44">
              <w:rPr>
                <w:noProof/>
                <w:webHidden/>
              </w:rPr>
              <w:tab/>
            </w:r>
            <w:r w:rsidR="00037E44">
              <w:rPr>
                <w:noProof/>
                <w:webHidden/>
              </w:rPr>
              <w:fldChar w:fldCharType="begin"/>
            </w:r>
            <w:r w:rsidR="00037E44">
              <w:rPr>
                <w:noProof/>
                <w:webHidden/>
              </w:rPr>
              <w:instrText xml:space="preserve"> PAGEREF _Toc528273496 \h </w:instrText>
            </w:r>
            <w:r w:rsidR="00037E44">
              <w:rPr>
                <w:noProof/>
                <w:webHidden/>
              </w:rPr>
            </w:r>
            <w:r w:rsidR="00037E44">
              <w:rPr>
                <w:noProof/>
                <w:webHidden/>
              </w:rPr>
              <w:fldChar w:fldCharType="separate"/>
            </w:r>
            <w:r w:rsidR="00037E44">
              <w:rPr>
                <w:noProof/>
                <w:webHidden/>
              </w:rPr>
              <w:t>4</w:t>
            </w:r>
            <w:r w:rsidR="00037E44">
              <w:rPr>
                <w:noProof/>
                <w:webHidden/>
              </w:rPr>
              <w:fldChar w:fldCharType="end"/>
            </w:r>
          </w:hyperlink>
        </w:p>
        <w:p w14:paraId="24457003" w14:textId="4F376CB2" w:rsidR="00037E44" w:rsidRDefault="0077762B">
          <w:pPr>
            <w:pStyle w:val="TOC1"/>
            <w:tabs>
              <w:tab w:val="right" w:leader="dot" w:pos="9350"/>
            </w:tabs>
            <w:rPr>
              <w:rFonts w:cstheme="minorBidi"/>
              <w:b w:val="0"/>
              <w:bCs w:val="0"/>
              <w:caps w:val="0"/>
              <w:noProof/>
              <w:sz w:val="24"/>
              <w:szCs w:val="24"/>
            </w:rPr>
          </w:pPr>
          <w:hyperlink w:anchor="_Toc528273497" w:history="1">
            <w:r w:rsidR="00037E44" w:rsidRPr="00852F60">
              <w:rPr>
                <w:rStyle w:val="Hyperlink"/>
                <w:noProof/>
                <w:kern w:val="36"/>
              </w:rPr>
              <w:t>2 Overall Description</w:t>
            </w:r>
            <w:r w:rsidR="00037E44">
              <w:rPr>
                <w:noProof/>
                <w:webHidden/>
              </w:rPr>
              <w:tab/>
            </w:r>
            <w:r w:rsidR="00037E44">
              <w:rPr>
                <w:noProof/>
                <w:webHidden/>
              </w:rPr>
              <w:fldChar w:fldCharType="begin"/>
            </w:r>
            <w:r w:rsidR="00037E44">
              <w:rPr>
                <w:noProof/>
                <w:webHidden/>
              </w:rPr>
              <w:instrText xml:space="preserve"> PAGEREF _Toc528273497 \h </w:instrText>
            </w:r>
            <w:r w:rsidR="00037E44">
              <w:rPr>
                <w:noProof/>
                <w:webHidden/>
              </w:rPr>
            </w:r>
            <w:r w:rsidR="00037E44">
              <w:rPr>
                <w:noProof/>
                <w:webHidden/>
              </w:rPr>
              <w:fldChar w:fldCharType="separate"/>
            </w:r>
            <w:r w:rsidR="00037E44">
              <w:rPr>
                <w:noProof/>
                <w:webHidden/>
              </w:rPr>
              <w:t>5</w:t>
            </w:r>
            <w:r w:rsidR="00037E44">
              <w:rPr>
                <w:noProof/>
                <w:webHidden/>
              </w:rPr>
              <w:fldChar w:fldCharType="end"/>
            </w:r>
          </w:hyperlink>
        </w:p>
        <w:p w14:paraId="16E6E435" w14:textId="09CC0086" w:rsidR="00037E44" w:rsidRDefault="0077762B">
          <w:pPr>
            <w:pStyle w:val="TOC2"/>
            <w:tabs>
              <w:tab w:val="right" w:leader="dot" w:pos="9350"/>
            </w:tabs>
            <w:rPr>
              <w:rFonts w:cstheme="minorBidi"/>
              <w:smallCaps w:val="0"/>
              <w:noProof/>
              <w:sz w:val="24"/>
              <w:szCs w:val="24"/>
            </w:rPr>
          </w:pPr>
          <w:hyperlink w:anchor="_Toc528273498" w:history="1">
            <w:r w:rsidR="00037E44" w:rsidRPr="00852F60">
              <w:rPr>
                <w:rStyle w:val="Hyperlink"/>
                <w:b/>
                <w:bCs/>
                <w:noProof/>
              </w:rPr>
              <w:t>2.1 System Purpose and Perspective</w:t>
            </w:r>
            <w:r w:rsidR="00037E44">
              <w:rPr>
                <w:noProof/>
                <w:webHidden/>
              </w:rPr>
              <w:tab/>
            </w:r>
            <w:r w:rsidR="00037E44">
              <w:rPr>
                <w:noProof/>
                <w:webHidden/>
              </w:rPr>
              <w:fldChar w:fldCharType="begin"/>
            </w:r>
            <w:r w:rsidR="00037E44">
              <w:rPr>
                <w:noProof/>
                <w:webHidden/>
              </w:rPr>
              <w:instrText xml:space="preserve"> PAGEREF _Toc528273498 \h </w:instrText>
            </w:r>
            <w:r w:rsidR="00037E44">
              <w:rPr>
                <w:noProof/>
                <w:webHidden/>
              </w:rPr>
            </w:r>
            <w:r w:rsidR="00037E44">
              <w:rPr>
                <w:noProof/>
                <w:webHidden/>
              </w:rPr>
              <w:fldChar w:fldCharType="separate"/>
            </w:r>
            <w:r w:rsidR="00037E44">
              <w:rPr>
                <w:noProof/>
                <w:webHidden/>
              </w:rPr>
              <w:t>5</w:t>
            </w:r>
            <w:r w:rsidR="00037E44">
              <w:rPr>
                <w:noProof/>
                <w:webHidden/>
              </w:rPr>
              <w:fldChar w:fldCharType="end"/>
            </w:r>
          </w:hyperlink>
        </w:p>
        <w:p w14:paraId="32CD72D0" w14:textId="3C4EF7B9" w:rsidR="00037E44" w:rsidRDefault="0077762B">
          <w:pPr>
            <w:pStyle w:val="TOC2"/>
            <w:tabs>
              <w:tab w:val="right" w:leader="dot" w:pos="9350"/>
            </w:tabs>
            <w:rPr>
              <w:rFonts w:cstheme="minorBidi"/>
              <w:smallCaps w:val="0"/>
              <w:noProof/>
              <w:sz w:val="24"/>
              <w:szCs w:val="24"/>
            </w:rPr>
          </w:pPr>
          <w:hyperlink w:anchor="_Toc528273499" w:history="1">
            <w:r w:rsidR="00037E44" w:rsidRPr="00852F60">
              <w:rPr>
                <w:rStyle w:val="Hyperlink"/>
                <w:b/>
                <w:bCs/>
                <w:noProof/>
              </w:rPr>
              <w:t>2.1 System Functions</w:t>
            </w:r>
            <w:r w:rsidR="00037E44">
              <w:rPr>
                <w:noProof/>
                <w:webHidden/>
              </w:rPr>
              <w:tab/>
            </w:r>
            <w:r w:rsidR="00037E44">
              <w:rPr>
                <w:noProof/>
                <w:webHidden/>
              </w:rPr>
              <w:fldChar w:fldCharType="begin"/>
            </w:r>
            <w:r w:rsidR="00037E44">
              <w:rPr>
                <w:noProof/>
                <w:webHidden/>
              </w:rPr>
              <w:instrText xml:space="preserve"> PAGEREF _Toc528273499 \h </w:instrText>
            </w:r>
            <w:r w:rsidR="00037E44">
              <w:rPr>
                <w:noProof/>
                <w:webHidden/>
              </w:rPr>
            </w:r>
            <w:r w:rsidR="00037E44">
              <w:rPr>
                <w:noProof/>
                <w:webHidden/>
              </w:rPr>
              <w:fldChar w:fldCharType="separate"/>
            </w:r>
            <w:r w:rsidR="00037E44">
              <w:rPr>
                <w:noProof/>
                <w:webHidden/>
              </w:rPr>
              <w:t>5</w:t>
            </w:r>
            <w:r w:rsidR="00037E44">
              <w:rPr>
                <w:noProof/>
                <w:webHidden/>
              </w:rPr>
              <w:fldChar w:fldCharType="end"/>
            </w:r>
          </w:hyperlink>
        </w:p>
        <w:p w14:paraId="0EBA59D3" w14:textId="05E875D8" w:rsidR="00037E44" w:rsidRDefault="0077762B">
          <w:pPr>
            <w:pStyle w:val="TOC2"/>
            <w:tabs>
              <w:tab w:val="right" w:leader="dot" w:pos="9350"/>
            </w:tabs>
            <w:rPr>
              <w:rFonts w:cstheme="minorBidi"/>
              <w:smallCaps w:val="0"/>
              <w:noProof/>
              <w:sz w:val="24"/>
              <w:szCs w:val="24"/>
            </w:rPr>
          </w:pPr>
          <w:hyperlink w:anchor="_Toc528273500" w:history="1">
            <w:r w:rsidR="00037E44" w:rsidRPr="00852F60">
              <w:rPr>
                <w:rStyle w:val="Hyperlink"/>
                <w:b/>
                <w:bCs/>
                <w:noProof/>
              </w:rPr>
              <w:t>2.2 User Characteristics</w:t>
            </w:r>
            <w:r w:rsidR="00037E44">
              <w:rPr>
                <w:noProof/>
                <w:webHidden/>
              </w:rPr>
              <w:tab/>
            </w:r>
            <w:r w:rsidR="00037E44">
              <w:rPr>
                <w:noProof/>
                <w:webHidden/>
              </w:rPr>
              <w:fldChar w:fldCharType="begin"/>
            </w:r>
            <w:r w:rsidR="00037E44">
              <w:rPr>
                <w:noProof/>
                <w:webHidden/>
              </w:rPr>
              <w:instrText xml:space="preserve"> PAGEREF _Toc528273500 \h </w:instrText>
            </w:r>
            <w:r w:rsidR="00037E44">
              <w:rPr>
                <w:noProof/>
                <w:webHidden/>
              </w:rPr>
            </w:r>
            <w:r w:rsidR="00037E44">
              <w:rPr>
                <w:noProof/>
                <w:webHidden/>
              </w:rPr>
              <w:fldChar w:fldCharType="separate"/>
            </w:r>
            <w:r w:rsidR="00037E44">
              <w:rPr>
                <w:noProof/>
                <w:webHidden/>
              </w:rPr>
              <w:t>6</w:t>
            </w:r>
            <w:r w:rsidR="00037E44">
              <w:rPr>
                <w:noProof/>
                <w:webHidden/>
              </w:rPr>
              <w:fldChar w:fldCharType="end"/>
            </w:r>
          </w:hyperlink>
        </w:p>
        <w:p w14:paraId="1E14B957" w14:textId="6B66023C" w:rsidR="00037E44" w:rsidRDefault="0077762B">
          <w:pPr>
            <w:pStyle w:val="TOC2"/>
            <w:tabs>
              <w:tab w:val="right" w:leader="dot" w:pos="9350"/>
            </w:tabs>
            <w:rPr>
              <w:rFonts w:cstheme="minorBidi"/>
              <w:smallCaps w:val="0"/>
              <w:noProof/>
              <w:sz w:val="24"/>
              <w:szCs w:val="24"/>
            </w:rPr>
          </w:pPr>
          <w:hyperlink w:anchor="_Toc528273501" w:history="1">
            <w:r w:rsidR="00037E44" w:rsidRPr="00852F60">
              <w:rPr>
                <w:rStyle w:val="Hyperlink"/>
                <w:b/>
                <w:bCs/>
                <w:noProof/>
              </w:rPr>
              <w:t>2.3 Constraints</w:t>
            </w:r>
            <w:r w:rsidR="00037E44">
              <w:rPr>
                <w:noProof/>
                <w:webHidden/>
              </w:rPr>
              <w:tab/>
            </w:r>
            <w:r w:rsidR="00037E44">
              <w:rPr>
                <w:noProof/>
                <w:webHidden/>
              </w:rPr>
              <w:fldChar w:fldCharType="begin"/>
            </w:r>
            <w:r w:rsidR="00037E44">
              <w:rPr>
                <w:noProof/>
                <w:webHidden/>
              </w:rPr>
              <w:instrText xml:space="preserve"> PAGEREF _Toc528273501 \h </w:instrText>
            </w:r>
            <w:r w:rsidR="00037E44">
              <w:rPr>
                <w:noProof/>
                <w:webHidden/>
              </w:rPr>
            </w:r>
            <w:r w:rsidR="00037E44">
              <w:rPr>
                <w:noProof/>
                <w:webHidden/>
              </w:rPr>
              <w:fldChar w:fldCharType="separate"/>
            </w:r>
            <w:r w:rsidR="00037E44">
              <w:rPr>
                <w:noProof/>
                <w:webHidden/>
              </w:rPr>
              <w:t>6</w:t>
            </w:r>
            <w:r w:rsidR="00037E44">
              <w:rPr>
                <w:noProof/>
                <w:webHidden/>
              </w:rPr>
              <w:fldChar w:fldCharType="end"/>
            </w:r>
          </w:hyperlink>
        </w:p>
        <w:p w14:paraId="1C16EF3D" w14:textId="13B29AA5" w:rsidR="00037E44" w:rsidRDefault="0077762B">
          <w:pPr>
            <w:pStyle w:val="TOC2"/>
            <w:tabs>
              <w:tab w:val="right" w:leader="dot" w:pos="9350"/>
            </w:tabs>
            <w:rPr>
              <w:rFonts w:cstheme="minorBidi"/>
              <w:smallCaps w:val="0"/>
              <w:noProof/>
              <w:sz w:val="24"/>
              <w:szCs w:val="24"/>
            </w:rPr>
          </w:pPr>
          <w:hyperlink w:anchor="_Toc528273502" w:history="1">
            <w:r w:rsidR="00037E44" w:rsidRPr="00852F60">
              <w:rPr>
                <w:rStyle w:val="Hyperlink"/>
                <w:b/>
                <w:bCs/>
                <w:noProof/>
              </w:rPr>
              <w:t>2.4 Assumptions and Dependencies</w:t>
            </w:r>
            <w:r w:rsidR="00037E44">
              <w:rPr>
                <w:noProof/>
                <w:webHidden/>
              </w:rPr>
              <w:tab/>
            </w:r>
            <w:r w:rsidR="00037E44">
              <w:rPr>
                <w:noProof/>
                <w:webHidden/>
              </w:rPr>
              <w:fldChar w:fldCharType="begin"/>
            </w:r>
            <w:r w:rsidR="00037E44">
              <w:rPr>
                <w:noProof/>
                <w:webHidden/>
              </w:rPr>
              <w:instrText xml:space="preserve"> PAGEREF _Toc528273502 \h </w:instrText>
            </w:r>
            <w:r w:rsidR="00037E44">
              <w:rPr>
                <w:noProof/>
                <w:webHidden/>
              </w:rPr>
            </w:r>
            <w:r w:rsidR="00037E44">
              <w:rPr>
                <w:noProof/>
                <w:webHidden/>
              </w:rPr>
              <w:fldChar w:fldCharType="separate"/>
            </w:r>
            <w:r w:rsidR="00037E44">
              <w:rPr>
                <w:noProof/>
                <w:webHidden/>
              </w:rPr>
              <w:t>7</w:t>
            </w:r>
            <w:r w:rsidR="00037E44">
              <w:rPr>
                <w:noProof/>
                <w:webHidden/>
              </w:rPr>
              <w:fldChar w:fldCharType="end"/>
            </w:r>
          </w:hyperlink>
        </w:p>
        <w:p w14:paraId="36E4A637" w14:textId="22D74B84" w:rsidR="00037E44" w:rsidRDefault="0077762B">
          <w:pPr>
            <w:pStyle w:val="TOC1"/>
            <w:tabs>
              <w:tab w:val="right" w:leader="dot" w:pos="9350"/>
            </w:tabs>
            <w:rPr>
              <w:rFonts w:cstheme="minorBidi"/>
              <w:b w:val="0"/>
              <w:bCs w:val="0"/>
              <w:caps w:val="0"/>
              <w:noProof/>
              <w:sz w:val="24"/>
              <w:szCs w:val="24"/>
            </w:rPr>
          </w:pPr>
          <w:hyperlink w:anchor="_Toc528273503" w:history="1">
            <w:r w:rsidR="00037E44" w:rsidRPr="00852F60">
              <w:rPr>
                <w:rStyle w:val="Hyperlink"/>
                <w:noProof/>
                <w:kern w:val="36"/>
              </w:rPr>
              <w:t>3 Requirements</w:t>
            </w:r>
            <w:r w:rsidR="00037E44">
              <w:rPr>
                <w:noProof/>
                <w:webHidden/>
              </w:rPr>
              <w:tab/>
            </w:r>
            <w:r w:rsidR="00037E44">
              <w:rPr>
                <w:noProof/>
                <w:webHidden/>
              </w:rPr>
              <w:fldChar w:fldCharType="begin"/>
            </w:r>
            <w:r w:rsidR="00037E44">
              <w:rPr>
                <w:noProof/>
                <w:webHidden/>
              </w:rPr>
              <w:instrText xml:space="preserve"> PAGEREF _Toc528273503 \h </w:instrText>
            </w:r>
            <w:r w:rsidR="00037E44">
              <w:rPr>
                <w:noProof/>
                <w:webHidden/>
              </w:rPr>
            </w:r>
            <w:r w:rsidR="00037E44">
              <w:rPr>
                <w:noProof/>
                <w:webHidden/>
              </w:rPr>
              <w:fldChar w:fldCharType="separate"/>
            </w:r>
            <w:r w:rsidR="00037E44">
              <w:rPr>
                <w:noProof/>
                <w:webHidden/>
              </w:rPr>
              <w:t>7</w:t>
            </w:r>
            <w:r w:rsidR="00037E44">
              <w:rPr>
                <w:noProof/>
                <w:webHidden/>
              </w:rPr>
              <w:fldChar w:fldCharType="end"/>
            </w:r>
          </w:hyperlink>
        </w:p>
        <w:p w14:paraId="7CC96883" w14:textId="6B90058F" w:rsidR="00037E44" w:rsidRDefault="0077762B">
          <w:pPr>
            <w:pStyle w:val="TOC2"/>
            <w:tabs>
              <w:tab w:val="right" w:leader="dot" w:pos="9350"/>
            </w:tabs>
            <w:rPr>
              <w:rFonts w:cstheme="minorBidi"/>
              <w:smallCaps w:val="0"/>
              <w:noProof/>
              <w:sz w:val="24"/>
              <w:szCs w:val="24"/>
            </w:rPr>
          </w:pPr>
          <w:hyperlink w:anchor="_Toc528273504" w:history="1">
            <w:r w:rsidR="00037E44" w:rsidRPr="00852F60">
              <w:rPr>
                <w:rStyle w:val="Hyperlink"/>
                <w:b/>
                <w:bCs/>
                <w:noProof/>
              </w:rPr>
              <w:t>3.1 Required states and modes</w:t>
            </w:r>
            <w:r w:rsidR="00037E44">
              <w:rPr>
                <w:noProof/>
                <w:webHidden/>
              </w:rPr>
              <w:tab/>
            </w:r>
            <w:r w:rsidR="00037E44">
              <w:rPr>
                <w:noProof/>
                <w:webHidden/>
              </w:rPr>
              <w:fldChar w:fldCharType="begin"/>
            </w:r>
            <w:r w:rsidR="00037E44">
              <w:rPr>
                <w:noProof/>
                <w:webHidden/>
              </w:rPr>
              <w:instrText xml:space="preserve"> PAGEREF _Toc528273504 \h </w:instrText>
            </w:r>
            <w:r w:rsidR="00037E44">
              <w:rPr>
                <w:noProof/>
                <w:webHidden/>
              </w:rPr>
            </w:r>
            <w:r w:rsidR="00037E44">
              <w:rPr>
                <w:noProof/>
                <w:webHidden/>
              </w:rPr>
              <w:fldChar w:fldCharType="separate"/>
            </w:r>
            <w:r w:rsidR="00037E44">
              <w:rPr>
                <w:noProof/>
                <w:webHidden/>
              </w:rPr>
              <w:t>7</w:t>
            </w:r>
            <w:r w:rsidR="00037E44">
              <w:rPr>
                <w:noProof/>
                <w:webHidden/>
              </w:rPr>
              <w:fldChar w:fldCharType="end"/>
            </w:r>
          </w:hyperlink>
        </w:p>
        <w:p w14:paraId="55BB764E" w14:textId="50BAC5D1" w:rsidR="00037E44" w:rsidRDefault="0077762B">
          <w:pPr>
            <w:pStyle w:val="TOC2"/>
            <w:tabs>
              <w:tab w:val="right" w:leader="dot" w:pos="9350"/>
            </w:tabs>
            <w:rPr>
              <w:rFonts w:cstheme="minorBidi"/>
              <w:smallCaps w:val="0"/>
              <w:noProof/>
              <w:sz w:val="24"/>
              <w:szCs w:val="24"/>
            </w:rPr>
          </w:pPr>
          <w:hyperlink w:anchor="_Toc528273505" w:history="1">
            <w:r w:rsidR="00037E44" w:rsidRPr="00852F60">
              <w:rPr>
                <w:rStyle w:val="Hyperlink"/>
                <w:b/>
                <w:bCs/>
                <w:noProof/>
              </w:rPr>
              <w:t>3.2 CSCI Functional Requirements</w:t>
            </w:r>
            <w:r w:rsidR="00037E44">
              <w:rPr>
                <w:noProof/>
                <w:webHidden/>
              </w:rPr>
              <w:tab/>
            </w:r>
            <w:r w:rsidR="00037E44">
              <w:rPr>
                <w:noProof/>
                <w:webHidden/>
              </w:rPr>
              <w:fldChar w:fldCharType="begin"/>
            </w:r>
            <w:r w:rsidR="00037E44">
              <w:rPr>
                <w:noProof/>
                <w:webHidden/>
              </w:rPr>
              <w:instrText xml:space="preserve"> PAGEREF _Toc528273505 \h </w:instrText>
            </w:r>
            <w:r w:rsidR="00037E44">
              <w:rPr>
                <w:noProof/>
                <w:webHidden/>
              </w:rPr>
            </w:r>
            <w:r w:rsidR="00037E44">
              <w:rPr>
                <w:noProof/>
                <w:webHidden/>
              </w:rPr>
              <w:fldChar w:fldCharType="separate"/>
            </w:r>
            <w:r w:rsidR="00037E44">
              <w:rPr>
                <w:noProof/>
                <w:webHidden/>
              </w:rPr>
              <w:t>7</w:t>
            </w:r>
            <w:r w:rsidR="00037E44">
              <w:rPr>
                <w:noProof/>
                <w:webHidden/>
              </w:rPr>
              <w:fldChar w:fldCharType="end"/>
            </w:r>
          </w:hyperlink>
        </w:p>
        <w:p w14:paraId="13B66CF9" w14:textId="0335ADA7" w:rsidR="00037E44" w:rsidRDefault="0077762B">
          <w:pPr>
            <w:pStyle w:val="TOC3"/>
            <w:tabs>
              <w:tab w:val="right" w:leader="dot" w:pos="9350"/>
            </w:tabs>
            <w:rPr>
              <w:rFonts w:cstheme="minorBidi"/>
              <w:i w:val="0"/>
              <w:iCs w:val="0"/>
              <w:noProof/>
              <w:sz w:val="24"/>
              <w:szCs w:val="24"/>
            </w:rPr>
          </w:pPr>
          <w:hyperlink w:anchor="_Toc528273506" w:history="1">
            <w:r w:rsidR="00037E44" w:rsidRPr="00852F60">
              <w:rPr>
                <w:rStyle w:val="Hyperlink"/>
                <w:b/>
                <w:bCs/>
                <w:noProof/>
              </w:rPr>
              <w:t>3.2.1 Virtual Tour Interface CSCI (VTI)</w:t>
            </w:r>
            <w:r w:rsidR="00037E44">
              <w:rPr>
                <w:noProof/>
                <w:webHidden/>
              </w:rPr>
              <w:tab/>
            </w:r>
            <w:r w:rsidR="00037E44">
              <w:rPr>
                <w:noProof/>
                <w:webHidden/>
              </w:rPr>
              <w:fldChar w:fldCharType="begin"/>
            </w:r>
            <w:r w:rsidR="00037E44">
              <w:rPr>
                <w:noProof/>
                <w:webHidden/>
              </w:rPr>
              <w:instrText xml:space="preserve"> PAGEREF _Toc528273506 \h </w:instrText>
            </w:r>
            <w:r w:rsidR="00037E44">
              <w:rPr>
                <w:noProof/>
                <w:webHidden/>
              </w:rPr>
            </w:r>
            <w:r w:rsidR="00037E44">
              <w:rPr>
                <w:noProof/>
                <w:webHidden/>
              </w:rPr>
              <w:fldChar w:fldCharType="separate"/>
            </w:r>
            <w:r w:rsidR="00037E44">
              <w:rPr>
                <w:noProof/>
                <w:webHidden/>
              </w:rPr>
              <w:t>7</w:t>
            </w:r>
            <w:r w:rsidR="00037E44">
              <w:rPr>
                <w:noProof/>
                <w:webHidden/>
              </w:rPr>
              <w:fldChar w:fldCharType="end"/>
            </w:r>
          </w:hyperlink>
        </w:p>
        <w:p w14:paraId="587F4FBE" w14:textId="507DA05A" w:rsidR="00037E44" w:rsidRDefault="0077762B">
          <w:pPr>
            <w:pStyle w:val="TOC3"/>
            <w:tabs>
              <w:tab w:val="right" w:leader="dot" w:pos="9350"/>
            </w:tabs>
            <w:rPr>
              <w:rFonts w:cstheme="minorBidi"/>
              <w:i w:val="0"/>
              <w:iCs w:val="0"/>
              <w:noProof/>
              <w:sz w:val="24"/>
              <w:szCs w:val="24"/>
            </w:rPr>
          </w:pPr>
          <w:hyperlink w:anchor="_Toc528273507" w:history="1">
            <w:r w:rsidR="00037E44" w:rsidRPr="00852F60">
              <w:rPr>
                <w:rStyle w:val="Hyperlink"/>
                <w:b/>
                <w:bCs/>
                <w:noProof/>
              </w:rPr>
              <w:t>3.2.2 Virtual Campus Explorer CSCI (VCE)</w:t>
            </w:r>
            <w:r w:rsidR="00037E44">
              <w:rPr>
                <w:noProof/>
                <w:webHidden/>
              </w:rPr>
              <w:tab/>
            </w:r>
            <w:r w:rsidR="00037E44">
              <w:rPr>
                <w:noProof/>
                <w:webHidden/>
              </w:rPr>
              <w:fldChar w:fldCharType="begin"/>
            </w:r>
            <w:r w:rsidR="00037E44">
              <w:rPr>
                <w:noProof/>
                <w:webHidden/>
              </w:rPr>
              <w:instrText xml:space="preserve"> PAGEREF _Toc528273507 \h </w:instrText>
            </w:r>
            <w:r w:rsidR="00037E44">
              <w:rPr>
                <w:noProof/>
                <w:webHidden/>
              </w:rPr>
            </w:r>
            <w:r w:rsidR="00037E44">
              <w:rPr>
                <w:noProof/>
                <w:webHidden/>
              </w:rPr>
              <w:fldChar w:fldCharType="separate"/>
            </w:r>
            <w:r w:rsidR="00037E44">
              <w:rPr>
                <w:noProof/>
                <w:webHidden/>
              </w:rPr>
              <w:t>10</w:t>
            </w:r>
            <w:r w:rsidR="00037E44">
              <w:rPr>
                <w:noProof/>
                <w:webHidden/>
              </w:rPr>
              <w:fldChar w:fldCharType="end"/>
            </w:r>
          </w:hyperlink>
        </w:p>
        <w:p w14:paraId="27230A36" w14:textId="01E60447" w:rsidR="00037E44" w:rsidRDefault="0077762B">
          <w:pPr>
            <w:pStyle w:val="TOC3"/>
            <w:tabs>
              <w:tab w:val="right" w:leader="dot" w:pos="9350"/>
            </w:tabs>
            <w:rPr>
              <w:rFonts w:cstheme="minorBidi"/>
              <w:i w:val="0"/>
              <w:iCs w:val="0"/>
              <w:noProof/>
              <w:sz w:val="24"/>
              <w:szCs w:val="24"/>
            </w:rPr>
          </w:pPr>
          <w:hyperlink w:anchor="_Toc528273508" w:history="1">
            <w:r w:rsidR="00037E44" w:rsidRPr="00852F60">
              <w:rPr>
                <w:rStyle w:val="Hyperlink"/>
                <w:b/>
                <w:bCs/>
                <w:noProof/>
              </w:rPr>
              <w:t>3.2.3 Virtual Parking Finder CSCI (VPF)</w:t>
            </w:r>
            <w:r w:rsidR="00037E44">
              <w:rPr>
                <w:noProof/>
                <w:webHidden/>
              </w:rPr>
              <w:tab/>
            </w:r>
            <w:r w:rsidR="00037E44">
              <w:rPr>
                <w:noProof/>
                <w:webHidden/>
              </w:rPr>
              <w:fldChar w:fldCharType="begin"/>
            </w:r>
            <w:r w:rsidR="00037E44">
              <w:rPr>
                <w:noProof/>
                <w:webHidden/>
              </w:rPr>
              <w:instrText xml:space="preserve"> PAGEREF _Toc528273508 \h </w:instrText>
            </w:r>
            <w:r w:rsidR="00037E44">
              <w:rPr>
                <w:noProof/>
                <w:webHidden/>
              </w:rPr>
            </w:r>
            <w:r w:rsidR="00037E44">
              <w:rPr>
                <w:noProof/>
                <w:webHidden/>
              </w:rPr>
              <w:fldChar w:fldCharType="separate"/>
            </w:r>
            <w:r w:rsidR="00037E44">
              <w:rPr>
                <w:noProof/>
                <w:webHidden/>
              </w:rPr>
              <w:t>11</w:t>
            </w:r>
            <w:r w:rsidR="00037E44">
              <w:rPr>
                <w:noProof/>
                <w:webHidden/>
              </w:rPr>
              <w:fldChar w:fldCharType="end"/>
            </w:r>
          </w:hyperlink>
        </w:p>
        <w:p w14:paraId="064B7976" w14:textId="65F62E54" w:rsidR="00037E44" w:rsidRDefault="0077762B">
          <w:pPr>
            <w:pStyle w:val="TOC3"/>
            <w:tabs>
              <w:tab w:val="right" w:leader="dot" w:pos="9350"/>
            </w:tabs>
            <w:rPr>
              <w:rFonts w:cstheme="minorBidi"/>
              <w:i w:val="0"/>
              <w:iCs w:val="0"/>
              <w:noProof/>
              <w:sz w:val="24"/>
              <w:szCs w:val="24"/>
            </w:rPr>
          </w:pPr>
          <w:hyperlink w:anchor="_Toc528273509" w:history="1">
            <w:r w:rsidR="00037E44" w:rsidRPr="00852F60">
              <w:rPr>
                <w:rStyle w:val="Hyperlink"/>
                <w:b/>
                <w:bCs/>
                <w:noProof/>
              </w:rPr>
              <w:t>3.2.4 Virtual Unity Engine CSCI (VUE)</w:t>
            </w:r>
            <w:r w:rsidR="00037E44">
              <w:rPr>
                <w:noProof/>
                <w:webHidden/>
              </w:rPr>
              <w:tab/>
            </w:r>
            <w:r w:rsidR="00037E44">
              <w:rPr>
                <w:noProof/>
                <w:webHidden/>
              </w:rPr>
              <w:fldChar w:fldCharType="begin"/>
            </w:r>
            <w:r w:rsidR="00037E44">
              <w:rPr>
                <w:noProof/>
                <w:webHidden/>
              </w:rPr>
              <w:instrText xml:space="preserve"> PAGEREF _Toc528273509 \h </w:instrText>
            </w:r>
            <w:r w:rsidR="00037E44">
              <w:rPr>
                <w:noProof/>
                <w:webHidden/>
              </w:rPr>
            </w:r>
            <w:r w:rsidR="00037E44">
              <w:rPr>
                <w:noProof/>
                <w:webHidden/>
              </w:rPr>
              <w:fldChar w:fldCharType="separate"/>
            </w:r>
            <w:r w:rsidR="00037E44">
              <w:rPr>
                <w:noProof/>
                <w:webHidden/>
              </w:rPr>
              <w:t>13</w:t>
            </w:r>
            <w:r w:rsidR="00037E44">
              <w:rPr>
                <w:noProof/>
                <w:webHidden/>
              </w:rPr>
              <w:fldChar w:fldCharType="end"/>
            </w:r>
          </w:hyperlink>
        </w:p>
        <w:p w14:paraId="187F4E0E" w14:textId="62881CB8" w:rsidR="00037E44" w:rsidRDefault="0077762B">
          <w:pPr>
            <w:pStyle w:val="TOC2"/>
            <w:tabs>
              <w:tab w:val="right" w:leader="dot" w:pos="9350"/>
            </w:tabs>
            <w:rPr>
              <w:rFonts w:cstheme="minorBidi"/>
              <w:smallCaps w:val="0"/>
              <w:noProof/>
              <w:sz w:val="24"/>
              <w:szCs w:val="24"/>
            </w:rPr>
          </w:pPr>
          <w:hyperlink w:anchor="_Toc528273510" w:history="1">
            <w:r w:rsidR="00037E44" w:rsidRPr="00852F60">
              <w:rPr>
                <w:rStyle w:val="Hyperlink"/>
                <w:b/>
                <w:bCs/>
                <w:noProof/>
              </w:rPr>
              <w:t>3.3 CSCI external interface requirements</w:t>
            </w:r>
            <w:r w:rsidR="00037E44">
              <w:rPr>
                <w:noProof/>
                <w:webHidden/>
              </w:rPr>
              <w:tab/>
            </w:r>
            <w:r w:rsidR="00037E44">
              <w:rPr>
                <w:noProof/>
                <w:webHidden/>
              </w:rPr>
              <w:fldChar w:fldCharType="begin"/>
            </w:r>
            <w:r w:rsidR="00037E44">
              <w:rPr>
                <w:noProof/>
                <w:webHidden/>
              </w:rPr>
              <w:instrText xml:space="preserve"> PAGEREF _Toc528273510 \h </w:instrText>
            </w:r>
            <w:r w:rsidR="00037E44">
              <w:rPr>
                <w:noProof/>
                <w:webHidden/>
              </w:rPr>
            </w:r>
            <w:r w:rsidR="00037E44">
              <w:rPr>
                <w:noProof/>
                <w:webHidden/>
              </w:rPr>
              <w:fldChar w:fldCharType="separate"/>
            </w:r>
            <w:r w:rsidR="00037E44">
              <w:rPr>
                <w:noProof/>
                <w:webHidden/>
              </w:rPr>
              <w:t>15</w:t>
            </w:r>
            <w:r w:rsidR="00037E44">
              <w:rPr>
                <w:noProof/>
                <w:webHidden/>
              </w:rPr>
              <w:fldChar w:fldCharType="end"/>
            </w:r>
          </w:hyperlink>
        </w:p>
        <w:p w14:paraId="66E22CAD" w14:textId="3088A916" w:rsidR="00037E44" w:rsidRDefault="0077762B">
          <w:pPr>
            <w:pStyle w:val="TOC3"/>
            <w:tabs>
              <w:tab w:val="right" w:leader="dot" w:pos="9350"/>
            </w:tabs>
            <w:rPr>
              <w:rFonts w:cstheme="minorBidi"/>
              <w:i w:val="0"/>
              <w:iCs w:val="0"/>
              <w:noProof/>
              <w:sz w:val="24"/>
              <w:szCs w:val="24"/>
            </w:rPr>
          </w:pPr>
          <w:hyperlink w:anchor="_Toc528273511" w:history="1">
            <w:r w:rsidR="00037E44" w:rsidRPr="00852F60">
              <w:rPr>
                <w:rStyle w:val="Hyperlink"/>
                <w:b/>
                <w:bCs/>
                <w:noProof/>
              </w:rPr>
              <w:t>3.3.1 Interface identification and diagrams</w:t>
            </w:r>
            <w:r w:rsidR="00037E44">
              <w:rPr>
                <w:noProof/>
                <w:webHidden/>
              </w:rPr>
              <w:tab/>
            </w:r>
            <w:r w:rsidR="00037E44">
              <w:rPr>
                <w:noProof/>
                <w:webHidden/>
              </w:rPr>
              <w:fldChar w:fldCharType="begin"/>
            </w:r>
            <w:r w:rsidR="00037E44">
              <w:rPr>
                <w:noProof/>
                <w:webHidden/>
              </w:rPr>
              <w:instrText xml:space="preserve"> PAGEREF _Toc528273511 \h </w:instrText>
            </w:r>
            <w:r w:rsidR="00037E44">
              <w:rPr>
                <w:noProof/>
                <w:webHidden/>
              </w:rPr>
            </w:r>
            <w:r w:rsidR="00037E44">
              <w:rPr>
                <w:noProof/>
                <w:webHidden/>
              </w:rPr>
              <w:fldChar w:fldCharType="separate"/>
            </w:r>
            <w:r w:rsidR="00037E44">
              <w:rPr>
                <w:noProof/>
                <w:webHidden/>
              </w:rPr>
              <w:t>15</w:t>
            </w:r>
            <w:r w:rsidR="00037E44">
              <w:rPr>
                <w:noProof/>
                <w:webHidden/>
              </w:rPr>
              <w:fldChar w:fldCharType="end"/>
            </w:r>
          </w:hyperlink>
        </w:p>
        <w:p w14:paraId="0DD8CE87" w14:textId="0B31B39B" w:rsidR="00037E44" w:rsidRDefault="0077762B">
          <w:pPr>
            <w:pStyle w:val="TOC2"/>
            <w:tabs>
              <w:tab w:val="right" w:leader="dot" w:pos="9350"/>
            </w:tabs>
            <w:rPr>
              <w:rFonts w:cstheme="minorBidi"/>
              <w:smallCaps w:val="0"/>
              <w:noProof/>
              <w:sz w:val="24"/>
              <w:szCs w:val="24"/>
            </w:rPr>
          </w:pPr>
          <w:hyperlink w:anchor="_Toc528273512" w:history="1">
            <w:r w:rsidR="00037E44" w:rsidRPr="00852F60">
              <w:rPr>
                <w:rStyle w:val="Hyperlink"/>
                <w:b/>
                <w:bCs/>
                <w:noProof/>
              </w:rPr>
              <w:t>3.4 CSCI internal interface requirements</w:t>
            </w:r>
            <w:r w:rsidR="00037E44">
              <w:rPr>
                <w:noProof/>
                <w:webHidden/>
              </w:rPr>
              <w:tab/>
            </w:r>
            <w:r w:rsidR="00037E44">
              <w:rPr>
                <w:noProof/>
                <w:webHidden/>
              </w:rPr>
              <w:fldChar w:fldCharType="begin"/>
            </w:r>
            <w:r w:rsidR="00037E44">
              <w:rPr>
                <w:noProof/>
                <w:webHidden/>
              </w:rPr>
              <w:instrText xml:space="preserve"> PAGEREF _Toc528273512 \h </w:instrText>
            </w:r>
            <w:r w:rsidR="00037E44">
              <w:rPr>
                <w:noProof/>
                <w:webHidden/>
              </w:rPr>
            </w:r>
            <w:r w:rsidR="00037E44">
              <w:rPr>
                <w:noProof/>
                <w:webHidden/>
              </w:rPr>
              <w:fldChar w:fldCharType="separate"/>
            </w:r>
            <w:r w:rsidR="00037E44">
              <w:rPr>
                <w:noProof/>
                <w:webHidden/>
              </w:rPr>
              <w:t>15</w:t>
            </w:r>
            <w:r w:rsidR="00037E44">
              <w:rPr>
                <w:noProof/>
                <w:webHidden/>
              </w:rPr>
              <w:fldChar w:fldCharType="end"/>
            </w:r>
          </w:hyperlink>
        </w:p>
        <w:p w14:paraId="5177D72D" w14:textId="436F435C" w:rsidR="00037E44" w:rsidRDefault="0077762B">
          <w:pPr>
            <w:pStyle w:val="TOC2"/>
            <w:tabs>
              <w:tab w:val="right" w:leader="dot" w:pos="9350"/>
            </w:tabs>
            <w:rPr>
              <w:rFonts w:cstheme="minorBidi"/>
              <w:smallCaps w:val="0"/>
              <w:noProof/>
              <w:sz w:val="24"/>
              <w:szCs w:val="24"/>
            </w:rPr>
          </w:pPr>
          <w:hyperlink w:anchor="_Toc528273513" w:history="1">
            <w:r w:rsidR="00037E44" w:rsidRPr="00852F60">
              <w:rPr>
                <w:rStyle w:val="Hyperlink"/>
                <w:b/>
                <w:bCs/>
                <w:noProof/>
              </w:rPr>
              <w:t>3.5 CSCI internal data requirements</w:t>
            </w:r>
            <w:r w:rsidR="00037E44">
              <w:rPr>
                <w:noProof/>
                <w:webHidden/>
              </w:rPr>
              <w:tab/>
            </w:r>
            <w:r w:rsidR="00037E44">
              <w:rPr>
                <w:noProof/>
                <w:webHidden/>
              </w:rPr>
              <w:fldChar w:fldCharType="begin"/>
            </w:r>
            <w:r w:rsidR="00037E44">
              <w:rPr>
                <w:noProof/>
                <w:webHidden/>
              </w:rPr>
              <w:instrText xml:space="preserve"> PAGEREF _Toc528273513 \h </w:instrText>
            </w:r>
            <w:r w:rsidR="00037E44">
              <w:rPr>
                <w:noProof/>
                <w:webHidden/>
              </w:rPr>
            </w:r>
            <w:r w:rsidR="00037E44">
              <w:rPr>
                <w:noProof/>
                <w:webHidden/>
              </w:rPr>
              <w:fldChar w:fldCharType="separate"/>
            </w:r>
            <w:r w:rsidR="00037E44">
              <w:rPr>
                <w:noProof/>
                <w:webHidden/>
              </w:rPr>
              <w:t>15</w:t>
            </w:r>
            <w:r w:rsidR="00037E44">
              <w:rPr>
                <w:noProof/>
                <w:webHidden/>
              </w:rPr>
              <w:fldChar w:fldCharType="end"/>
            </w:r>
          </w:hyperlink>
        </w:p>
        <w:p w14:paraId="7D86B3C8" w14:textId="7977CCFB" w:rsidR="00037E44" w:rsidRDefault="0077762B">
          <w:pPr>
            <w:pStyle w:val="TOC2"/>
            <w:tabs>
              <w:tab w:val="right" w:leader="dot" w:pos="9350"/>
            </w:tabs>
            <w:rPr>
              <w:rFonts w:cstheme="minorBidi"/>
              <w:smallCaps w:val="0"/>
              <w:noProof/>
              <w:sz w:val="24"/>
              <w:szCs w:val="24"/>
            </w:rPr>
          </w:pPr>
          <w:hyperlink w:anchor="_Toc528273514" w:history="1">
            <w:r w:rsidR="00037E44" w:rsidRPr="00852F60">
              <w:rPr>
                <w:rStyle w:val="Hyperlink"/>
                <w:b/>
                <w:bCs/>
                <w:noProof/>
              </w:rPr>
              <w:t>3.6 Adaptation requirements</w:t>
            </w:r>
            <w:r w:rsidR="00037E44">
              <w:rPr>
                <w:noProof/>
                <w:webHidden/>
              </w:rPr>
              <w:tab/>
            </w:r>
            <w:r w:rsidR="00037E44">
              <w:rPr>
                <w:noProof/>
                <w:webHidden/>
              </w:rPr>
              <w:fldChar w:fldCharType="begin"/>
            </w:r>
            <w:r w:rsidR="00037E44">
              <w:rPr>
                <w:noProof/>
                <w:webHidden/>
              </w:rPr>
              <w:instrText xml:space="preserve"> PAGEREF _Toc528273514 \h </w:instrText>
            </w:r>
            <w:r w:rsidR="00037E44">
              <w:rPr>
                <w:noProof/>
                <w:webHidden/>
              </w:rPr>
            </w:r>
            <w:r w:rsidR="00037E44">
              <w:rPr>
                <w:noProof/>
                <w:webHidden/>
              </w:rPr>
              <w:fldChar w:fldCharType="separate"/>
            </w:r>
            <w:r w:rsidR="00037E44">
              <w:rPr>
                <w:noProof/>
                <w:webHidden/>
              </w:rPr>
              <w:t>15</w:t>
            </w:r>
            <w:r w:rsidR="00037E44">
              <w:rPr>
                <w:noProof/>
                <w:webHidden/>
              </w:rPr>
              <w:fldChar w:fldCharType="end"/>
            </w:r>
          </w:hyperlink>
        </w:p>
        <w:p w14:paraId="33AC0913" w14:textId="639C1EFC" w:rsidR="00037E44" w:rsidRDefault="0077762B">
          <w:pPr>
            <w:pStyle w:val="TOC2"/>
            <w:tabs>
              <w:tab w:val="right" w:leader="dot" w:pos="9350"/>
            </w:tabs>
            <w:rPr>
              <w:rFonts w:cstheme="minorBidi"/>
              <w:smallCaps w:val="0"/>
              <w:noProof/>
              <w:sz w:val="24"/>
              <w:szCs w:val="24"/>
            </w:rPr>
          </w:pPr>
          <w:hyperlink w:anchor="_Toc528273515" w:history="1">
            <w:r w:rsidR="00037E44" w:rsidRPr="00852F60">
              <w:rPr>
                <w:rStyle w:val="Hyperlink"/>
                <w:b/>
                <w:bCs/>
                <w:noProof/>
              </w:rPr>
              <w:t>3.7 Safety requirements</w:t>
            </w:r>
            <w:r w:rsidR="00037E44">
              <w:rPr>
                <w:noProof/>
                <w:webHidden/>
              </w:rPr>
              <w:tab/>
            </w:r>
            <w:r w:rsidR="00037E44">
              <w:rPr>
                <w:noProof/>
                <w:webHidden/>
              </w:rPr>
              <w:fldChar w:fldCharType="begin"/>
            </w:r>
            <w:r w:rsidR="00037E44">
              <w:rPr>
                <w:noProof/>
                <w:webHidden/>
              </w:rPr>
              <w:instrText xml:space="preserve"> PAGEREF _Toc528273515 \h </w:instrText>
            </w:r>
            <w:r w:rsidR="00037E44">
              <w:rPr>
                <w:noProof/>
                <w:webHidden/>
              </w:rPr>
            </w:r>
            <w:r w:rsidR="00037E44">
              <w:rPr>
                <w:noProof/>
                <w:webHidden/>
              </w:rPr>
              <w:fldChar w:fldCharType="separate"/>
            </w:r>
            <w:r w:rsidR="00037E44">
              <w:rPr>
                <w:noProof/>
                <w:webHidden/>
              </w:rPr>
              <w:t>16</w:t>
            </w:r>
            <w:r w:rsidR="00037E44">
              <w:rPr>
                <w:noProof/>
                <w:webHidden/>
              </w:rPr>
              <w:fldChar w:fldCharType="end"/>
            </w:r>
          </w:hyperlink>
        </w:p>
        <w:p w14:paraId="69E4FCD6" w14:textId="5534EEDD" w:rsidR="00037E44" w:rsidRDefault="0077762B">
          <w:pPr>
            <w:pStyle w:val="TOC2"/>
            <w:tabs>
              <w:tab w:val="right" w:leader="dot" w:pos="9350"/>
            </w:tabs>
            <w:rPr>
              <w:rFonts w:cstheme="minorBidi"/>
              <w:smallCaps w:val="0"/>
              <w:noProof/>
              <w:sz w:val="24"/>
              <w:szCs w:val="24"/>
            </w:rPr>
          </w:pPr>
          <w:hyperlink w:anchor="_Toc528273516" w:history="1">
            <w:r w:rsidR="00037E44" w:rsidRPr="00852F60">
              <w:rPr>
                <w:rStyle w:val="Hyperlink"/>
                <w:b/>
                <w:bCs/>
                <w:noProof/>
              </w:rPr>
              <w:t>3.8 Security and privacy requirements</w:t>
            </w:r>
            <w:r w:rsidR="00037E44">
              <w:rPr>
                <w:noProof/>
                <w:webHidden/>
              </w:rPr>
              <w:tab/>
            </w:r>
            <w:r w:rsidR="00037E44">
              <w:rPr>
                <w:noProof/>
                <w:webHidden/>
              </w:rPr>
              <w:fldChar w:fldCharType="begin"/>
            </w:r>
            <w:r w:rsidR="00037E44">
              <w:rPr>
                <w:noProof/>
                <w:webHidden/>
              </w:rPr>
              <w:instrText xml:space="preserve"> PAGEREF _Toc528273516 \h </w:instrText>
            </w:r>
            <w:r w:rsidR="00037E44">
              <w:rPr>
                <w:noProof/>
                <w:webHidden/>
              </w:rPr>
            </w:r>
            <w:r w:rsidR="00037E44">
              <w:rPr>
                <w:noProof/>
                <w:webHidden/>
              </w:rPr>
              <w:fldChar w:fldCharType="separate"/>
            </w:r>
            <w:r w:rsidR="00037E44">
              <w:rPr>
                <w:noProof/>
                <w:webHidden/>
              </w:rPr>
              <w:t>16</w:t>
            </w:r>
            <w:r w:rsidR="00037E44">
              <w:rPr>
                <w:noProof/>
                <w:webHidden/>
              </w:rPr>
              <w:fldChar w:fldCharType="end"/>
            </w:r>
          </w:hyperlink>
        </w:p>
        <w:p w14:paraId="10C47CE8" w14:textId="42534332" w:rsidR="00037E44" w:rsidRDefault="0077762B">
          <w:pPr>
            <w:pStyle w:val="TOC2"/>
            <w:tabs>
              <w:tab w:val="right" w:leader="dot" w:pos="9350"/>
            </w:tabs>
            <w:rPr>
              <w:rFonts w:cstheme="minorBidi"/>
              <w:smallCaps w:val="0"/>
              <w:noProof/>
              <w:sz w:val="24"/>
              <w:szCs w:val="24"/>
            </w:rPr>
          </w:pPr>
          <w:hyperlink w:anchor="_Toc528273517" w:history="1">
            <w:r w:rsidR="00037E44" w:rsidRPr="00852F60">
              <w:rPr>
                <w:rStyle w:val="Hyperlink"/>
                <w:b/>
                <w:bCs/>
                <w:noProof/>
              </w:rPr>
              <w:t>3.9 CSCI environment requirements</w:t>
            </w:r>
            <w:r w:rsidR="00037E44">
              <w:rPr>
                <w:noProof/>
                <w:webHidden/>
              </w:rPr>
              <w:tab/>
            </w:r>
            <w:r w:rsidR="00037E44">
              <w:rPr>
                <w:noProof/>
                <w:webHidden/>
              </w:rPr>
              <w:fldChar w:fldCharType="begin"/>
            </w:r>
            <w:r w:rsidR="00037E44">
              <w:rPr>
                <w:noProof/>
                <w:webHidden/>
              </w:rPr>
              <w:instrText xml:space="preserve"> PAGEREF _Toc528273517 \h </w:instrText>
            </w:r>
            <w:r w:rsidR="00037E44">
              <w:rPr>
                <w:noProof/>
                <w:webHidden/>
              </w:rPr>
            </w:r>
            <w:r w:rsidR="00037E44">
              <w:rPr>
                <w:noProof/>
                <w:webHidden/>
              </w:rPr>
              <w:fldChar w:fldCharType="separate"/>
            </w:r>
            <w:r w:rsidR="00037E44">
              <w:rPr>
                <w:noProof/>
                <w:webHidden/>
              </w:rPr>
              <w:t>16</w:t>
            </w:r>
            <w:r w:rsidR="00037E44">
              <w:rPr>
                <w:noProof/>
                <w:webHidden/>
              </w:rPr>
              <w:fldChar w:fldCharType="end"/>
            </w:r>
          </w:hyperlink>
        </w:p>
        <w:p w14:paraId="5CF8779E" w14:textId="009FDA59" w:rsidR="00037E44" w:rsidRDefault="0077762B">
          <w:pPr>
            <w:pStyle w:val="TOC2"/>
            <w:tabs>
              <w:tab w:val="right" w:leader="dot" w:pos="9350"/>
            </w:tabs>
            <w:rPr>
              <w:rFonts w:cstheme="minorBidi"/>
              <w:smallCaps w:val="0"/>
              <w:noProof/>
              <w:sz w:val="24"/>
              <w:szCs w:val="24"/>
            </w:rPr>
          </w:pPr>
          <w:hyperlink w:anchor="_Toc528273518" w:history="1">
            <w:r w:rsidR="00037E44" w:rsidRPr="00852F60">
              <w:rPr>
                <w:rStyle w:val="Hyperlink"/>
                <w:b/>
                <w:bCs/>
                <w:noProof/>
              </w:rPr>
              <w:t>3.10 Computer resource requirements</w:t>
            </w:r>
            <w:r w:rsidR="00037E44">
              <w:rPr>
                <w:noProof/>
                <w:webHidden/>
              </w:rPr>
              <w:tab/>
            </w:r>
            <w:r w:rsidR="00037E44">
              <w:rPr>
                <w:noProof/>
                <w:webHidden/>
              </w:rPr>
              <w:fldChar w:fldCharType="begin"/>
            </w:r>
            <w:r w:rsidR="00037E44">
              <w:rPr>
                <w:noProof/>
                <w:webHidden/>
              </w:rPr>
              <w:instrText xml:space="preserve"> PAGEREF _Toc528273518 \h </w:instrText>
            </w:r>
            <w:r w:rsidR="00037E44">
              <w:rPr>
                <w:noProof/>
                <w:webHidden/>
              </w:rPr>
            </w:r>
            <w:r w:rsidR="00037E44">
              <w:rPr>
                <w:noProof/>
                <w:webHidden/>
              </w:rPr>
              <w:fldChar w:fldCharType="separate"/>
            </w:r>
            <w:r w:rsidR="00037E44">
              <w:rPr>
                <w:noProof/>
                <w:webHidden/>
              </w:rPr>
              <w:t>16</w:t>
            </w:r>
            <w:r w:rsidR="00037E44">
              <w:rPr>
                <w:noProof/>
                <w:webHidden/>
              </w:rPr>
              <w:fldChar w:fldCharType="end"/>
            </w:r>
          </w:hyperlink>
        </w:p>
        <w:p w14:paraId="4311D019" w14:textId="3DDD4D63" w:rsidR="00037E44" w:rsidRDefault="0077762B">
          <w:pPr>
            <w:pStyle w:val="TOC3"/>
            <w:tabs>
              <w:tab w:val="right" w:leader="dot" w:pos="9350"/>
            </w:tabs>
            <w:rPr>
              <w:rFonts w:cstheme="minorBidi"/>
              <w:i w:val="0"/>
              <w:iCs w:val="0"/>
              <w:noProof/>
              <w:sz w:val="24"/>
              <w:szCs w:val="24"/>
            </w:rPr>
          </w:pPr>
          <w:hyperlink w:anchor="_Toc528273519" w:history="1">
            <w:r w:rsidR="00037E44" w:rsidRPr="00852F60">
              <w:rPr>
                <w:rStyle w:val="Hyperlink"/>
                <w:b/>
                <w:bCs/>
                <w:noProof/>
              </w:rPr>
              <w:t>3.10.1 Computer hardware requirements</w:t>
            </w:r>
            <w:r w:rsidR="00037E44">
              <w:rPr>
                <w:noProof/>
                <w:webHidden/>
              </w:rPr>
              <w:tab/>
            </w:r>
            <w:r w:rsidR="00037E44">
              <w:rPr>
                <w:noProof/>
                <w:webHidden/>
              </w:rPr>
              <w:fldChar w:fldCharType="begin"/>
            </w:r>
            <w:r w:rsidR="00037E44">
              <w:rPr>
                <w:noProof/>
                <w:webHidden/>
              </w:rPr>
              <w:instrText xml:space="preserve"> PAGEREF _Toc528273519 \h </w:instrText>
            </w:r>
            <w:r w:rsidR="00037E44">
              <w:rPr>
                <w:noProof/>
                <w:webHidden/>
              </w:rPr>
            </w:r>
            <w:r w:rsidR="00037E44">
              <w:rPr>
                <w:noProof/>
                <w:webHidden/>
              </w:rPr>
              <w:fldChar w:fldCharType="separate"/>
            </w:r>
            <w:r w:rsidR="00037E44">
              <w:rPr>
                <w:noProof/>
                <w:webHidden/>
              </w:rPr>
              <w:t>16</w:t>
            </w:r>
            <w:r w:rsidR="00037E44">
              <w:rPr>
                <w:noProof/>
                <w:webHidden/>
              </w:rPr>
              <w:fldChar w:fldCharType="end"/>
            </w:r>
          </w:hyperlink>
        </w:p>
        <w:p w14:paraId="1D6937E9" w14:textId="0080C398" w:rsidR="00037E44" w:rsidRDefault="0077762B">
          <w:pPr>
            <w:pStyle w:val="TOC3"/>
            <w:tabs>
              <w:tab w:val="right" w:leader="dot" w:pos="9350"/>
            </w:tabs>
            <w:rPr>
              <w:rFonts w:cstheme="minorBidi"/>
              <w:i w:val="0"/>
              <w:iCs w:val="0"/>
              <w:noProof/>
              <w:sz w:val="24"/>
              <w:szCs w:val="24"/>
            </w:rPr>
          </w:pPr>
          <w:hyperlink w:anchor="_Toc528273520" w:history="1">
            <w:r w:rsidR="00037E44" w:rsidRPr="00852F60">
              <w:rPr>
                <w:rStyle w:val="Hyperlink"/>
                <w:b/>
                <w:bCs/>
                <w:noProof/>
              </w:rPr>
              <w:t>3.10.2 Computer hardware resource utilization requirements</w:t>
            </w:r>
            <w:r w:rsidR="00037E44">
              <w:rPr>
                <w:noProof/>
                <w:webHidden/>
              </w:rPr>
              <w:tab/>
            </w:r>
            <w:r w:rsidR="00037E44">
              <w:rPr>
                <w:noProof/>
                <w:webHidden/>
              </w:rPr>
              <w:fldChar w:fldCharType="begin"/>
            </w:r>
            <w:r w:rsidR="00037E44">
              <w:rPr>
                <w:noProof/>
                <w:webHidden/>
              </w:rPr>
              <w:instrText xml:space="preserve"> PAGEREF _Toc528273520 \h </w:instrText>
            </w:r>
            <w:r w:rsidR="00037E44">
              <w:rPr>
                <w:noProof/>
                <w:webHidden/>
              </w:rPr>
            </w:r>
            <w:r w:rsidR="00037E44">
              <w:rPr>
                <w:noProof/>
                <w:webHidden/>
              </w:rPr>
              <w:fldChar w:fldCharType="separate"/>
            </w:r>
            <w:r w:rsidR="00037E44">
              <w:rPr>
                <w:noProof/>
                <w:webHidden/>
              </w:rPr>
              <w:t>16</w:t>
            </w:r>
            <w:r w:rsidR="00037E44">
              <w:rPr>
                <w:noProof/>
                <w:webHidden/>
              </w:rPr>
              <w:fldChar w:fldCharType="end"/>
            </w:r>
          </w:hyperlink>
        </w:p>
        <w:p w14:paraId="68929D8A" w14:textId="2E21BC2A" w:rsidR="00037E44" w:rsidRDefault="0077762B">
          <w:pPr>
            <w:pStyle w:val="TOC3"/>
            <w:tabs>
              <w:tab w:val="right" w:leader="dot" w:pos="9350"/>
            </w:tabs>
            <w:rPr>
              <w:rFonts w:cstheme="minorBidi"/>
              <w:i w:val="0"/>
              <w:iCs w:val="0"/>
              <w:noProof/>
              <w:sz w:val="24"/>
              <w:szCs w:val="24"/>
            </w:rPr>
          </w:pPr>
          <w:hyperlink w:anchor="_Toc528273521" w:history="1">
            <w:r w:rsidR="00037E44" w:rsidRPr="00852F60">
              <w:rPr>
                <w:rStyle w:val="Hyperlink"/>
                <w:b/>
                <w:bCs/>
                <w:noProof/>
              </w:rPr>
              <w:t>3.10.3 Computer software requirements</w:t>
            </w:r>
            <w:r w:rsidR="00037E44">
              <w:rPr>
                <w:noProof/>
                <w:webHidden/>
              </w:rPr>
              <w:tab/>
            </w:r>
            <w:r w:rsidR="00037E44">
              <w:rPr>
                <w:noProof/>
                <w:webHidden/>
              </w:rPr>
              <w:fldChar w:fldCharType="begin"/>
            </w:r>
            <w:r w:rsidR="00037E44">
              <w:rPr>
                <w:noProof/>
                <w:webHidden/>
              </w:rPr>
              <w:instrText xml:space="preserve"> PAGEREF _Toc528273521 \h </w:instrText>
            </w:r>
            <w:r w:rsidR="00037E44">
              <w:rPr>
                <w:noProof/>
                <w:webHidden/>
              </w:rPr>
            </w:r>
            <w:r w:rsidR="00037E44">
              <w:rPr>
                <w:noProof/>
                <w:webHidden/>
              </w:rPr>
              <w:fldChar w:fldCharType="separate"/>
            </w:r>
            <w:r w:rsidR="00037E44">
              <w:rPr>
                <w:noProof/>
                <w:webHidden/>
              </w:rPr>
              <w:t>16</w:t>
            </w:r>
            <w:r w:rsidR="00037E44">
              <w:rPr>
                <w:noProof/>
                <w:webHidden/>
              </w:rPr>
              <w:fldChar w:fldCharType="end"/>
            </w:r>
          </w:hyperlink>
        </w:p>
        <w:p w14:paraId="5BB2A44D" w14:textId="7212DF3B" w:rsidR="00037E44" w:rsidRDefault="0077762B">
          <w:pPr>
            <w:pStyle w:val="TOC3"/>
            <w:tabs>
              <w:tab w:val="right" w:leader="dot" w:pos="9350"/>
            </w:tabs>
            <w:rPr>
              <w:rFonts w:cstheme="minorBidi"/>
              <w:i w:val="0"/>
              <w:iCs w:val="0"/>
              <w:noProof/>
              <w:sz w:val="24"/>
              <w:szCs w:val="24"/>
            </w:rPr>
          </w:pPr>
          <w:hyperlink w:anchor="_Toc528273522" w:history="1">
            <w:r w:rsidR="00037E44" w:rsidRPr="00852F60">
              <w:rPr>
                <w:rStyle w:val="Hyperlink"/>
                <w:b/>
                <w:bCs/>
                <w:noProof/>
              </w:rPr>
              <w:t>3.10.4 Computer communications requirements</w:t>
            </w:r>
            <w:r w:rsidR="00037E44">
              <w:rPr>
                <w:noProof/>
                <w:webHidden/>
              </w:rPr>
              <w:tab/>
            </w:r>
            <w:r w:rsidR="00037E44">
              <w:rPr>
                <w:noProof/>
                <w:webHidden/>
              </w:rPr>
              <w:fldChar w:fldCharType="begin"/>
            </w:r>
            <w:r w:rsidR="00037E44">
              <w:rPr>
                <w:noProof/>
                <w:webHidden/>
              </w:rPr>
              <w:instrText xml:space="preserve"> PAGEREF _Toc528273522 \h </w:instrText>
            </w:r>
            <w:r w:rsidR="00037E44">
              <w:rPr>
                <w:noProof/>
                <w:webHidden/>
              </w:rPr>
            </w:r>
            <w:r w:rsidR="00037E44">
              <w:rPr>
                <w:noProof/>
                <w:webHidden/>
              </w:rPr>
              <w:fldChar w:fldCharType="separate"/>
            </w:r>
            <w:r w:rsidR="00037E44">
              <w:rPr>
                <w:noProof/>
                <w:webHidden/>
              </w:rPr>
              <w:t>17</w:t>
            </w:r>
            <w:r w:rsidR="00037E44">
              <w:rPr>
                <w:noProof/>
                <w:webHidden/>
              </w:rPr>
              <w:fldChar w:fldCharType="end"/>
            </w:r>
          </w:hyperlink>
        </w:p>
        <w:p w14:paraId="6F5610C3" w14:textId="682DF01E" w:rsidR="00037E44" w:rsidRDefault="0077762B">
          <w:pPr>
            <w:pStyle w:val="TOC2"/>
            <w:tabs>
              <w:tab w:val="right" w:leader="dot" w:pos="9350"/>
            </w:tabs>
            <w:rPr>
              <w:rFonts w:cstheme="minorBidi"/>
              <w:smallCaps w:val="0"/>
              <w:noProof/>
              <w:sz w:val="24"/>
              <w:szCs w:val="24"/>
            </w:rPr>
          </w:pPr>
          <w:hyperlink w:anchor="_Toc528273523" w:history="1">
            <w:r w:rsidR="00037E44" w:rsidRPr="00852F60">
              <w:rPr>
                <w:rStyle w:val="Hyperlink"/>
                <w:b/>
                <w:bCs/>
                <w:noProof/>
              </w:rPr>
              <w:t>3.11 Software quality factors</w:t>
            </w:r>
            <w:r w:rsidR="00037E44">
              <w:rPr>
                <w:noProof/>
                <w:webHidden/>
              </w:rPr>
              <w:tab/>
            </w:r>
            <w:r w:rsidR="00037E44">
              <w:rPr>
                <w:noProof/>
                <w:webHidden/>
              </w:rPr>
              <w:fldChar w:fldCharType="begin"/>
            </w:r>
            <w:r w:rsidR="00037E44">
              <w:rPr>
                <w:noProof/>
                <w:webHidden/>
              </w:rPr>
              <w:instrText xml:space="preserve"> PAGEREF _Toc528273523 \h </w:instrText>
            </w:r>
            <w:r w:rsidR="00037E44">
              <w:rPr>
                <w:noProof/>
                <w:webHidden/>
              </w:rPr>
            </w:r>
            <w:r w:rsidR="00037E44">
              <w:rPr>
                <w:noProof/>
                <w:webHidden/>
              </w:rPr>
              <w:fldChar w:fldCharType="separate"/>
            </w:r>
            <w:r w:rsidR="00037E44">
              <w:rPr>
                <w:noProof/>
                <w:webHidden/>
              </w:rPr>
              <w:t>17</w:t>
            </w:r>
            <w:r w:rsidR="00037E44">
              <w:rPr>
                <w:noProof/>
                <w:webHidden/>
              </w:rPr>
              <w:fldChar w:fldCharType="end"/>
            </w:r>
          </w:hyperlink>
        </w:p>
        <w:p w14:paraId="53CDED2B" w14:textId="5901FD3B" w:rsidR="00037E44" w:rsidRDefault="0077762B">
          <w:pPr>
            <w:pStyle w:val="TOC2"/>
            <w:tabs>
              <w:tab w:val="right" w:leader="dot" w:pos="9350"/>
            </w:tabs>
            <w:rPr>
              <w:rFonts w:cstheme="minorBidi"/>
              <w:smallCaps w:val="0"/>
              <w:noProof/>
              <w:sz w:val="24"/>
              <w:szCs w:val="24"/>
            </w:rPr>
          </w:pPr>
          <w:hyperlink w:anchor="_Toc528273524" w:history="1">
            <w:r w:rsidR="00037E44" w:rsidRPr="00852F60">
              <w:rPr>
                <w:rStyle w:val="Hyperlink"/>
                <w:b/>
                <w:bCs/>
                <w:noProof/>
              </w:rPr>
              <w:t>3.12 Design and implementation constraints</w:t>
            </w:r>
            <w:r w:rsidR="00037E44">
              <w:rPr>
                <w:noProof/>
                <w:webHidden/>
              </w:rPr>
              <w:tab/>
            </w:r>
            <w:r w:rsidR="00037E44">
              <w:rPr>
                <w:noProof/>
                <w:webHidden/>
              </w:rPr>
              <w:fldChar w:fldCharType="begin"/>
            </w:r>
            <w:r w:rsidR="00037E44">
              <w:rPr>
                <w:noProof/>
                <w:webHidden/>
              </w:rPr>
              <w:instrText xml:space="preserve"> PAGEREF _Toc528273524 \h </w:instrText>
            </w:r>
            <w:r w:rsidR="00037E44">
              <w:rPr>
                <w:noProof/>
                <w:webHidden/>
              </w:rPr>
            </w:r>
            <w:r w:rsidR="00037E44">
              <w:rPr>
                <w:noProof/>
                <w:webHidden/>
              </w:rPr>
              <w:fldChar w:fldCharType="separate"/>
            </w:r>
            <w:r w:rsidR="00037E44">
              <w:rPr>
                <w:noProof/>
                <w:webHidden/>
              </w:rPr>
              <w:t>17</w:t>
            </w:r>
            <w:r w:rsidR="00037E44">
              <w:rPr>
                <w:noProof/>
                <w:webHidden/>
              </w:rPr>
              <w:fldChar w:fldCharType="end"/>
            </w:r>
          </w:hyperlink>
        </w:p>
        <w:p w14:paraId="1E106CDB" w14:textId="0EC618F8" w:rsidR="00037E44" w:rsidRDefault="0077762B">
          <w:pPr>
            <w:pStyle w:val="TOC3"/>
            <w:tabs>
              <w:tab w:val="right" w:leader="dot" w:pos="9350"/>
            </w:tabs>
            <w:rPr>
              <w:rFonts w:cstheme="minorBidi"/>
              <w:i w:val="0"/>
              <w:iCs w:val="0"/>
              <w:noProof/>
              <w:sz w:val="24"/>
              <w:szCs w:val="24"/>
            </w:rPr>
          </w:pPr>
          <w:hyperlink w:anchor="_Toc528273525" w:history="1">
            <w:r w:rsidR="00037E44" w:rsidRPr="00852F60">
              <w:rPr>
                <w:rStyle w:val="Hyperlink"/>
                <w:b/>
                <w:bCs/>
                <w:noProof/>
              </w:rPr>
              <w:t>3.12.1 Standards Compliance</w:t>
            </w:r>
            <w:r w:rsidR="00037E44">
              <w:rPr>
                <w:noProof/>
                <w:webHidden/>
              </w:rPr>
              <w:tab/>
            </w:r>
            <w:r w:rsidR="00037E44">
              <w:rPr>
                <w:noProof/>
                <w:webHidden/>
              </w:rPr>
              <w:fldChar w:fldCharType="begin"/>
            </w:r>
            <w:r w:rsidR="00037E44">
              <w:rPr>
                <w:noProof/>
                <w:webHidden/>
              </w:rPr>
              <w:instrText xml:space="preserve"> PAGEREF _Toc528273525 \h </w:instrText>
            </w:r>
            <w:r w:rsidR="00037E44">
              <w:rPr>
                <w:noProof/>
                <w:webHidden/>
              </w:rPr>
            </w:r>
            <w:r w:rsidR="00037E44">
              <w:rPr>
                <w:noProof/>
                <w:webHidden/>
              </w:rPr>
              <w:fldChar w:fldCharType="separate"/>
            </w:r>
            <w:r w:rsidR="00037E44">
              <w:rPr>
                <w:noProof/>
                <w:webHidden/>
              </w:rPr>
              <w:t>17</w:t>
            </w:r>
            <w:r w:rsidR="00037E44">
              <w:rPr>
                <w:noProof/>
                <w:webHidden/>
              </w:rPr>
              <w:fldChar w:fldCharType="end"/>
            </w:r>
          </w:hyperlink>
        </w:p>
        <w:p w14:paraId="772CC60D" w14:textId="00716451" w:rsidR="00037E44" w:rsidRDefault="0077762B">
          <w:pPr>
            <w:pStyle w:val="TOC2"/>
            <w:tabs>
              <w:tab w:val="right" w:leader="dot" w:pos="9350"/>
            </w:tabs>
            <w:rPr>
              <w:rFonts w:cstheme="minorBidi"/>
              <w:smallCaps w:val="0"/>
              <w:noProof/>
              <w:sz w:val="24"/>
              <w:szCs w:val="24"/>
            </w:rPr>
          </w:pPr>
          <w:hyperlink w:anchor="_Toc528273526" w:history="1">
            <w:r w:rsidR="00037E44" w:rsidRPr="00852F60">
              <w:rPr>
                <w:rStyle w:val="Hyperlink"/>
                <w:b/>
                <w:bCs/>
                <w:noProof/>
              </w:rPr>
              <w:t>3.13 Personnel-related requirements</w:t>
            </w:r>
            <w:r w:rsidR="00037E44">
              <w:rPr>
                <w:noProof/>
                <w:webHidden/>
              </w:rPr>
              <w:tab/>
            </w:r>
            <w:r w:rsidR="00037E44">
              <w:rPr>
                <w:noProof/>
                <w:webHidden/>
              </w:rPr>
              <w:fldChar w:fldCharType="begin"/>
            </w:r>
            <w:r w:rsidR="00037E44">
              <w:rPr>
                <w:noProof/>
                <w:webHidden/>
              </w:rPr>
              <w:instrText xml:space="preserve"> PAGEREF _Toc528273526 \h </w:instrText>
            </w:r>
            <w:r w:rsidR="00037E44">
              <w:rPr>
                <w:noProof/>
                <w:webHidden/>
              </w:rPr>
            </w:r>
            <w:r w:rsidR="00037E44">
              <w:rPr>
                <w:noProof/>
                <w:webHidden/>
              </w:rPr>
              <w:fldChar w:fldCharType="separate"/>
            </w:r>
            <w:r w:rsidR="00037E44">
              <w:rPr>
                <w:noProof/>
                <w:webHidden/>
              </w:rPr>
              <w:t>17</w:t>
            </w:r>
            <w:r w:rsidR="00037E44">
              <w:rPr>
                <w:noProof/>
                <w:webHidden/>
              </w:rPr>
              <w:fldChar w:fldCharType="end"/>
            </w:r>
          </w:hyperlink>
        </w:p>
        <w:p w14:paraId="0BB6DF48" w14:textId="58E1FB9B" w:rsidR="00037E44" w:rsidRDefault="0077762B">
          <w:pPr>
            <w:pStyle w:val="TOC2"/>
            <w:tabs>
              <w:tab w:val="right" w:leader="dot" w:pos="9350"/>
            </w:tabs>
            <w:rPr>
              <w:rFonts w:cstheme="minorBidi"/>
              <w:smallCaps w:val="0"/>
              <w:noProof/>
              <w:sz w:val="24"/>
              <w:szCs w:val="24"/>
            </w:rPr>
          </w:pPr>
          <w:hyperlink w:anchor="_Toc528273527" w:history="1">
            <w:r w:rsidR="00037E44" w:rsidRPr="00852F60">
              <w:rPr>
                <w:rStyle w:val="Hyperlink"/>
                <w:b/>
                <w:bCs/>
                <w:noProof/>
              </w:rPr>
              <w:t>3.14 Training-related requirements</w:t>
            </w:r>
            <w:r w:rsidR="00037E44">
              <w:rPr>
                <w:noProof/>
                <w:webHidden/>
              </w:rPr>
              <w:tab/>
            </w:r>
            <w:r w:rsidR="00037E44">
              <w:rPr>
                <w:noProof/>
                <w:webHidden/>
              </w:rPr>
              <w:fldChar w:fldCharType="begin"/>
            </w:r>
            <w:r w:rsidR="00037E44">
              <w:rPr>
                <w:noProof/>
                <w:webHidden/>
              </w:rPr>
              <w:instrText xml:space="preserve"> PAGEREF _Toc528273527 \h </w:instrText>
            </w:r>
            <w:r w:rsidR="00037E44">
              <w:rPr>
                <w:noProof/>
                <w:webHidden/>
              </w:rPr>
            </w:r>
            <w:r w:rsidR="00037E44">
              <w:rPr>
                <w:noProof/>
                <w:webHidden/>
              </w:rPr>
              <w:fldChar w:fldCharType="separate"/>
            </w:r>
            <w:r w:rsidR="00037E44">
              <w:rPr>
                <w:noProof/>
                <w:webHidden/>
              </w:rPr>
              <w:t>17</w:t>
            </w:r>
            <w:r w:rsidR="00037E44">
              <w:rPr>
                <w:noProof/>
                <w:webHidden/>
              </w:rPr>
              <w:fldChar w:fldCharType="end"/>
            </w:r>
          </w:hyperlink>
        </w:p>
        <w:p w14:paraId="01A078B2" w14:textId="152F97F1" w:rsidR="00037E44" w:rsidRDefault="0077762B">
          <w:pPr>
            <w:pStyle w:val="TOC2"/>
            <w:tabs>
              <w:tab w:val="right" w:leader="dot" w:pos="9350"/>
            </w:tabs>
            <w:rPr>
              <w:rFonts w:cstheme="minorBidi"/>
              <w:smallCaps w:val="0"/>
              <w:noProof/>
              <w:sz w:val="24"/>
              <w:szCs w:val="24"/>
            </w:rPr>
          </w:pPr>
          <w:hyperlink w:anchor="_Toc528273528" w:history="1">
            <w:r w:rsidR="00037E44" w:rsidRPr="00852F60">
              <w:rPr>
                <w:rStyle w:val="Hyperlink"/>
                <w:b/>
                <w:bCs/>
                <w:noProof/>
              </w:rPr>
              <w:t>3.15 Logistics-related requirements</w:t>
            </w:r>
            <w:r w:rsidR="00037E44">
              <w:rPr>
                <w:noProof/>
                <w:webHidden/>
              </w:rPr>
              <w:tab/>
            </w:r>
            <w:r w:rsidR="00037E44">
              <w:rPr>
                <w:noProof/>
                <w:webHidden/>
              </w:rPr>
              <w:fldChar w:fldCharType="begin"/>
            </w:r>
            <w:r w:rsidR="00037E44">
              <w:rPr>
                <w:noProof/>
                <w:webHidden/>
              </w:rPr>
              <w:instrText xml:space="preserve"> PAGEREF _Toc528273528 \h </w:instrText>
            </w:r>
            <w:r w:rsidR="00037E44">
              <w:rPr>
                <w:noProof/>
                <w:webHidden/>
              </w:rPr>
            </w:r>
            <w:r w:rsidR="00037E44">
              <w:rPr>
                <w:noProof/>
                <w:webHidden/>
              </w:rPr>
              <w:fldChar w:fldCharType="separate"/>
            </w:r>
            <w:r w:rsidR="00037E44">
              <w:rPr>
                <w:noProof/>
                <w:webHidden/>
              </w:rPr>
              <w:t>17</w:t>
            </w:r>
            <w:r w:rsidR="00037E44">
              <w:rPr>
                <w:noProof/>
                <w:webHidden/>
              </w:rPr>
              <w:fldChar w:fldCharType="end"/>
            </w:r>
          </w:hyperlink>
        </w:p>
        <w:p w14:paraId="0442E63C" w14:textId="43F73CA8" w:rsidR="00037E44" w:rsidRDefault="0077762B">
          <w:pPr>
            <w:pStyle w:val="TOC2"/>
            <w:tabs>
              <w:tab w:val="right" w:leader="dot" w:pos="9350"/>
            </w:tabs>
            <w:rPr>
              <w:rFonts w:cstheme="minorBidi"/>
              <w:smallCaps w:val="0"/>
              <w:noProof/>
              <w:sz w:val="24"/>
              <w:szCs w:val="24"/>
            </w:rPr>
          </w:pPr>
          <w:hyperlink w:anchor="_Toc528273529" w:history="1">
            <w:r w:rsidR="00037E44" w:rsidRPr="00852F60">
              <w:rPr>
                <w:rStyle w:val="Hyperlink"/>
                <w:b/>
                <w:bCs/>
                <w:noProof/>
              </w:rPr>
              <w:t>3.16 Other requirements</w:t>
            </w:r>
            <w:r w:rsidR="00037E44">
              <w:rPr>
                <w:noProof/>
                <w:webHidden/>
              </w:rPr>
              <w:tab/>
            </w:r>
            <w:r w:rsidR="00037E44">
              <w:rPr>
                <w:noProof/>
                <w:webHidden/>
              </w:rPr>
              <w:fldChar w:fldCharType="begin"/>
            </w:r>
            <w:r w:rsidR="00037E44">
              <w:rPr>
                <w:noProof/>
                <w:webHidden/>
              </w:rPr>
              <w:instrText xml:space="preserve"> PAGEREF _Toc528273529 \h </w:instrText>
            </w:r>
            <w:r w:rsidR="00037E44">
              <w:rPr>
                <w:noProof/>
                <w:webHidden/>
              </w:rPr>
            </w:r>
            <w:r w:rsidR="00037E44">
              <w:rPr>
                <w:noProof/>
                <w:webHidden/>
              </w:rPr>
              <w:fldChar w:fldCharType="separate"/>
            </w:r>
            <w:r w:rsidR="00037E44">
              <w:rPr>
                <w:noProof/>
                <w:webHidden/>
              </w:rPr>
              <w:t>17</w:t>
            </w:r>
            <w:r w:rsidR="00037E44">
              <w:rPr>
                <w:noProof/>
                <w:webHidden/>
              </w:rPr>
              <w:fldChar w:fldCharType="end"/>
            </w:r>
          </w:hyperlink>
        </w:p>
        <w:p w14:paraId="15874DAA" w14:textId="5CADE5FA" w:rsidR="00037E44" w:rsidRDefault="0077762B">
          <w:pPr>
            <w:pStyle w:val="TOC2"/>
            <w:tabs>
              <w:tab w:val="right" w:leader="dot" w:pos="9350"/>
            </w:tabs>
            <w:rPr>
              <w:rFonts w:cstheme="minorBidi"/>
              <w:smallCaps w:val="0"/>
              <w:noProof/>
              <w:sz w:val="24"/>
              <w:szCs w:val="24"/>
            </w:rPr>
          </w:pPr>
          <w:hyperlink w:anchor="_Toc528273530" w:history="1">
            <w:r w:rsidR="00037E44" w:rsidRPr="00852F60">
              <w:rPr>
                <w:rStyle w:val="Hyperlink"/>
                <w:b/>
                <w:bCs/>
                <w:noProof/>
              </w:rPr>
              <w:t>3.17 Packaging requirements</w:t>
            </w:r>
            <w:r w:rsidR="00037E44">
              <w:rPr>
                <w:noProof/>
                <w:webHidden/>
              </w:rPr>
              <w:tab/>
            </w:r>
            <w:r w:rsidR="00037E44">
              <w:rPr>
                <w:noProof/>
                <w:webHidden/>
              </w:rPr>
              <w:fldChar w:fldCharType="begin"/>
            </w:r>
            <w:r w:rsidR="00037E44">
              <w:rPr>
                <w:noProof/>
                <w:webHidden/>
              </w:rPr>
              <w:instrText xml:space="preserve"> PAGEREF _Toc528273530 \h </w:instrText>
            </w:r>
            <w:r w:rsidR="00037E44">
              <w:rPr>
                <w:noProof/>
                <w:webHidden/>
              </w:rPr>
            </w:r>
            <w:r w:rsidR="00037E44">
              <w:rPr>
                <w:noProof/>
                <w:webHidden/>
              </w:rPr>
              <w:fldChar w:fldCharType="separate"/>
            </w:r>
            <w:r w:rsidR="00037E44">
              <w:rPr>
                <w:noProof/>
                <w:webHidden/>
              </w:rPr>
              <w:t>17</w:t>
            </w:r>
            <w:r w:rsidR="00037E44">
              <w:rPr>
                <w:noProof/>
                <w:webHidden/>
              </w:rPr>
              <w:fldChar w:fldCharType="end"/>
            </w:r>
          </w:hyperlink>
        </w:p>
        <w:p w14:paraId="02BB24C6" w14:textId="1AE30E4A" w:rsidR="00037E44" w:rsidRDefault="0077762B">
          <w:pPr>
            <w:pStyle w:val="TOC2"/>
            <w:tabs>
              <w:tab w:val="right" w:leader="dot" w:pos="9350"/>
            </w:tabs>
            <w:rPr>
              <w:rFonts w:cstheme="minorBidi"/>
              <w:smallCaps w:val="0"/>
              <w:noProof/>
              <w:sz w:val="24"/>
              <w:szCs w:val="24"/>
            </w:rPr>
          </w:pPr>
          <w:hyperlink w:anchor="_Toc528273531" w:history="1">
            <w:r w:rsidR="00037E44" w:rsidRPr="00852F60">
              <w:rPr>
                <w:rStyle w:val="Hyperlink"/>
                <w:b/>
                <w:bCs/>
                <w:noProof/>
              </w:rPr>
              <w:t>3.18 Precedence and criticality of requirements</w:t>
            </w:r>
            <w:r w:rsidR="00037E44">
              <w:rPr>
                <w:noProof/>
                <w:webHidden/>
              </w:rPr>
              <w:tab/>
            </w:r>
            <w:r w:rsidR="00037E44">
              <w:rPr>
                <w:noProof/>
                <w:webHidden/>
              </w:rPr>
              <w:fldChar w:fldCharType="begin"/>
            </w:r>
            <w:r w:rsidR="00037E44">
              <w:rPr>
                <w:noProof/>
                <w:webHidden/>
              </w:rPr>
              <w:instrText xml:space="preserve"> PAGEREF _Toc528273531 \h </w:instrText>
            </w:r>
            <w:r w:rsidR="00037E44">
              <w:rPr>
                <w:noProof/>
                <w:webHidden/>
              </w:rPr>
            </w:r>
            <w:r w:rsidR="00037E44">
              <w:rPr>
                <w:noProof/>
                <w:webHidden/>
              </w:rPr>
              <w:fldChar w:fldCharType="separate"/>
            </w:r>
            <w:r w:rsidR="00037E44">
              <w:rPr>
                <w:noProof/>
                <w:webHidden/>
              </w:rPr>
              <w:t>18</w:t>
            </w:r>
            <w:r w:rsidR="00037E44">
              <w:rPr>
                <w:noProof/>
                <w:webHidden/>
              </w:rPr>
              <w:fldChar w:fldCharType="end"/>
            </w:r>
          </w:hyperlink>
        </w:p>
        <w:p w14:paraId="69712795" w14:textId="2CD0FAC2" w:rsidR="001C14F1" w:rsidRPr="002C7E48" w:rsidRDefault="00245469" w:rsidP="001C14F1">
          <w:pPr>
            <w:contextualSpacing/>
            <w:rPr>
              <w:noProof/>
            </w:rPr>
          </w:pPr>
          <w:r w:rsidRPr="002C7E48">
            <w:rPr>
              <w:b/>
              <w:bCs/>
              <w:noProof/>
            </w:rPr>
            <w:fldChar w:fldCharType="end"/>
          </w:r>
        </w:p>
      </w:sdtContent>
    </w:sdt>
    <w:p w14:paraId="2D989597" w14:textId="77777777" w:rsidR="00037E44" w:rsidRDefault="00037E44" w:rsidP="001C14F1">
      <w:pPr>
        <w:contextualSpacing/>
        <w:rPr>
          <w:b/>
          <w:bCs/>
          <w:kern w:val="36"/>
          <w:sz w:val="48"/>
          <w:szCs w:val="48"/>
        </w:rPr>
      </w:pPr>
    </w:p>
    <w:p w14:paraId="58035833" w14:textId="77777777" w:rsidR="00037E44" w:rsidRDefault="00037E44" w:rsidP="001C14F1">
      <w:pPr>
        <w:contextualSpacing/>
        <w:rPr>
          <w:b/>
          <w:bCs/>
          <w:kern w:val="36"/>
          <w:sz w:val="48"/>
          <w:szCs w:val="48"/>
        </w:rPr>
      </w:pPr>
    </w:p>
    <w:p w14:paraId="3508779D" w14:textId="6AE9A1AC" w:rsidR="00610BB8" w:rsidRPr="002C7E48" w:rsidRDefault="00610BB8" w:rsidP="001C14F1">
      <w:pPr>
        <w:contextualSpacing/>
        <w:rPr>
          <w:noProof/>
        </w:rPr>
      </w:pPr>
      <w:r w:rsidRPr="002C7E48">
        <w:rPr>
          <w:b/>
          <w:bCs/>
          <w:kern w:val="36"/>
          <w:sz w:val="48"/>
          <w:szCs w:val="48"/>
        </w:rPr>
        <w:lastRenderedPageBreak/>
        <w:t>0 Revision History</w:t>
      </w:r>
    </w:p>
    <w:p w14:paraId="20E19EE0" w14:textId="77777777" w:rsidR="001D5427" w:rsidRPr="002C7E48" w:rsidRDefault="001D5427" w:rsidP="00C02EF9">
      <w:pPr>
        <w:spacing w:before="100" w:beforeAutospacing="1" w:after="100" w:afterAutospacing="1"/>
        <w:contextualSpacing/>
        <w:outlineLvl w:val="1"/>
        <w:rPr>
          <w:b/>
          <w:bCs/>
          <w:sz w:val="36"/>
          <w:szCs w:val="36"/>
        </w:rPr>
      </w:pPr>
    </w:p>
    <w:p w14:paraId="0A98ACE1" w14:textId="77777777" w:rsidR="00610BB8" w:rsidRPr="002C7E48" w:rsidRDefault="0089611D" w:rsidP="00C02EF9">
      <w:pPr>
        <w:spacing w:before="100" w:beforeAutospacing="1" w:after="100" w:afterAutospacing="1"/>
        <w:contextualSpacing/>
        <w:outlineLvl w:val="1"/>
        <w:rPr>
          <w:b/>
          <w:bCs/>
          <w:sz w:val="36"/>
          <w:szCs w:val="36"/>
        </w:rPr>
      </w:pPr>
      <w:bookmarkStart w:id="0" w:name="_Toc528273491"/>
      <w:r w:rsidRPr="002C7E48">
        <w:rPr>
          <w:b/>
          <w:bCs/>
          <w:sz w:val="36"/>
          <w:szCs w:val="36"/>
        </w:rPr>
        <w:t>0.1</w:t>
      </w:r>
      <w:r w:rsidR="00F6702B" w:rsidRPr="002C7E48">
        <w:rPr>
          <w:b/>
          <w:bCs/>
          <w:sz w:val="36"/>
          <w:szCs w:val="36"/>
        </w:rPr>
        <w:t xml:space="preserve"> </w:t>
      </w:r>
      <w:r w:rsidRPr="002C7E48">
        <w:rPr>
          <w:b/>
          <w:bCs/>
          <w:sz w:val="36"/>
          <w:szCs w:val="36"/>
        </w:rPr>
        <w:t>26 October 2018: CMSC447-05-FA2018-G03-SRS-01A</w:t>
      </w:r>
      <w:bookmarkEnd w:id="0"/>
    </w:p>
    <w:p w14:paraId="1E2CDB61" w14:textId="77777777" w:rsidR="00DC1818" w:rsidRPr="002C7E48" w:rsidRDefault="00DC1818" w:rsidP="00C02EF9">
      <w:pPr>
        <w:pStyle w:val="NormalWeb"/>
        <w:contextualSpacing/>
      </w:pPr>
      <w:r w:rsidRPr="002C7E48">
        <w:t>Release A contains the basic specification for the UMBC Virtual Tour 2.0 System</w:t>
      </w:r>
      <w:r w:rsidR="0089611D" w:rsidRPr="002C7E48">
        <w:t>.</w:t>
      </w:r>
    </w:p>
    <w:p w14:paraId="39E8CF16" w14:textId="77777777" w:rsidR="00DC1818" w:rsidRPr="002C7E48" w:rsidRDefault="00DC1818" w:rsidP="00C02EF9">
      <w:pPr>
        <w:pStyle w:val="NormalWeb"/>
        <w:contextualSpacing/>
      </w:pPr>
    </w:p>
    <w:p w14:paraId="335D5755" w14:textId="77777777" w:rsidR="001E4FA0" w:rsidRPr="002C7E48" w:rsidRDefault="001E4FA0" w:rsidP="00C02EF9">
      <w:pPr>
        <w:spacing w:before="100" w:beforeAutospacing="1" w:after="100" w:afterAutospacing="1"/>
        <w:contextualSpacing/>
        <w:outlineLvl w:val="0"/>
        <w:rPr>
          <w:b/>
          <w:bCs/>
          <w:kern w:val="36"/>
          <w:sz w:val="48"/>
          <w:szCs w:val="48"/>
        </w:rPr>
      </w:pPr>
    </w:p>
    <w:p w14:paraId="1EEC37A4" w14:textId="77777777" w:rsidR="001E4FA0" w:rsidRPr="002C7E48" w:rsidRDefault="001E4FA0" w:rsidP="00C02EF9">
      <w:pPr>
        <w:spacing w:before="100" w:beforeAutospacing="1" w:after="100" w:afterAutospacing="1"/>
        <w:contextualSpacing/>
        <w:outlineLvl w:val="0"/>
        <w:rPr>
          <w:b/>
          <w:bCs/>
          <w:kern w:val="36"/>
          <w:sz w:val="48"/>
          <w:szCs w:val="48"/>
        </w:rPr>
      </w:pPr>
    </w:p>
    <w:p w14:paraId="671F474C" w14:textId="77777777" w:rsidR="001E4FA0" w:rsidRPr="002C7E48" w:rsidRDefault="001E4FA0" w:rsidP="00C02EF9">
      <w:pPr>
        <w:spacing w:before="100" w:beforeAutospacing="1" w:after="100" w:afterAutospacing="1"/>
        <w:contextualSpacing/>
        <w:outlineLvl w:val="0"/>
        <w:rPr>
          <w:b/>
          <w:bCs/>
          <w:kern w:val="36"/>
          <w:sz w:val="48"/>
          <w:szCs w:val="48"/>
        </w:rPr>
      </w:pPr>
    </w:p>
    <w:p w14:paraId="35FF1BB5" w14:textId="77777777" w:rsidR="001E4FA0" w:rsidRPr="002C7E48" w:rsidRDefault="001E4FA0" w:rsidP="00C02EF9">
      <w:pPr>
        <w:spacing w:before="100" w:beforeAutospacing="1" w:after="100" w:afterAutospacing="1"/>
        <w:contextualSpacing/>
        <w:outlineLvl w:val="0"/>
        <w:rPr>
          <w:b/>
          <w:bCs/>
          <w:kern w:val="36"/>
          <w:sz w:val="48"/>
          <w:szCs w:val="48"/>
        </w:rPr>
      </w:pPr>
    </w:p>
    <w:p w14:paraId="16D6B437" w14:textId="77777777" w:rsidR="001E4FA0" w:rsidRPr="002C7E48" w:rsidRDefault="001E4FA0" w:rsidP="00C02EF9">
      <w:pPr>
        <w:spacing w:before="100" w:beforeAutospacing="1" w:after="100" w:afterAutospacing="1"/>
        <w:contextualSpacing/>
        <w:outlineLvl w:val="0"/>
        <w:rPr>
          <w:b/>
          <w:bCs/>
          <w:kern w:val="36"/>
          <w:sz w:val="48"/>
          <w:szCs w:val="48"/>
        </w:rPr>
      </w:pPr>
    </w:p>
    <w:p w14:paraId="45CC6411" w14:textId="77777777" w:rsidR="001E4FA0" w:rsidRPr="002C7E48" w:rsidRDefault="001E4FA0" w:rsidP="00C02EF9">
      <w:pPr>
        <w:spacing w:before="100" w:beforeAutospacing="1" w:after="100" w:afterAutospacing="1"/>
        <w:contextualSpacing/>
        <w:outlineLvl w:val="0"/>
        <w:rPr>
          <w:b/>
          <w:bCs/>
          <w:kern w:val="36"/>
          <w:sz w:val="48"/>
          <w:szCs w:val="48"/>
        </w:rPr>
      </w:pPr>
    </w:p>
    <w:p w14:paraId="4D27C1F5" w14:textId="77777777" w:rsidR="001E4FA0" w:rsidRPr="002C7E48" w:rsidRDefault="001E4FA0" w:rsidP="00C02EF9">
      <w:pPr>
        <w:spacing w:before="100" w:beforeAutospacing="1" w:after="100" w:afterAutospacing="1"/>
        <w:contextualSpacing/>
        <w:outlineLvl w:val="0"/>
        <w:rPr>
          <w:b/>
          <w:bCs/>
          <w:kern w:val="36"/>
          <w:sz w:val="48"/>
          <w:szCs w:val="48"/>
        </w:rPr>
      </w:pPr>
    </w:p>
    <w:p w14:paraId="0948AF6C" w14:textId="77777777" w:rsidR="001E4FA0" w:rsidRPr="002C7E48" w:rsidRDefault="001E4FA0" w:rsidP="00C02EF9">
      <w:pPr>
        <w:spacing w:before="100" w:beforeAutospacing="1" w:after="100" w:afterAutospacing="1"/>
        <w:contextualSpacing/>
        <w:outlineLvl w:val="0"/>
        <w:rPr>
          <w:b/>
          <w:bCs/>
          <w:kern w:val="36"/>
          <w:sz w:val="48"/>
          <w:szCs w:val="48"/>
        </w:rPr>
      </w:pPr>
    </w:p>
    <w:p w14:paraId="447E666D" w14:textId="77777777" w:rsidR="001E4FA0" w:rsidRPr="002C7E48" w:rsidRDefault="001E4FA0" w:rsidP="00C02EF9">
      <w:pPr>
        <w:spacing w:before="100" w:beforeAutospacing="1" w:after="100" w:afterAutospacing="1"/>
        <w:contextualSpacing/>
        <w:outlineLvl w:val="0"/>
        <w:rPr>
          <w:b/>
          <w:bCs/>
          <w:kern w:val="36"/>
          <w:sz w:val="48"/>
          <w:szCs w:val="48"/>
        </w:rPr>
      </w:pPr>
    </w:p>
    <w:p w14:paraId="402C332C" w14:textId="77777777" w:rsidR="001E4FA0" w:rsidRPr="002C7E48" w:rsidRDefault="001E4FA0" w:rsidP="00C02EF9">
      <w:pPr>
        <w:spacing w:before="100" w:beforeAutospacing="1" w:after="100" w:afterAutospacing="1"/>
        <w:contextualSpacing/>
        <w:outlineLvl w:val="0"/>
        <w:rPr>
          <w:b/>
          <w:bCs/>
          <w:kern w:val="36"/>
          <w:sz w:val="48"/>
          <w:szCs w:val="48"/>
        </w:rPr>
      </w:pPr>
    </w:p>
    <w:p w14:paraId="7AB3F513" w14:textId="77777777" w:rsidR="001E4FA0" w:rsidRPr="002C7E48" w:rsidRDefault="001E4FA0" w:rsidP="00C02EF9">
      <w:pPr>
        <w:spacing w:before="100" w:beforeAutospacing="1" w:after="100" w:afterAutospacing="1"/>
        <w:contextualSpacing/>
        <w:outlineLvl w:val="0"/>
        <w:rPr>
          <w:b/>
          <w:bCs/>
          <w:kern w:val="36"/>
          <w:sz w:val="48"/>
          <w:szCs w:val="48"/>
        </w:rPr>
      </w:pPr>
    </w:p>
    <w:p w14:paraId="64CDCECA" w14:textId="77777777" w:rsidR="001E4FA0" w:rsidRPr="002C7E48" w:rsidRDefault="001E4FA0" w:rsidP="00C02EF9">
      <w:pPr>
        <w:spacing w:before="100" w:beforeAutospacing="1" w:after="100" w:afterAutospacing="1"/>
        <w:contextualSpacing/>
        <w:outlineLvl w:val="0"/>
        <w:rPr>
          <w:b/>
          <w:bCs/>
          <w:kern w:val="36"/>
          <w:sz w:val="48"/>
          <w:szCs w:val="48"/>
        </w:rPr>
      </w:pPr>
    </w:p>
    <w:p w14:paraId="46830302" w14:textId="77777777" w:rsidR="001D5427" w:rsidRPr="002C7E48" w:rsidRDefault="001D5427" w:rsidP="00C02EF9">
      <w:pPr>
        <w:spacing w:before="100" w:beforeAutospacing="1" w:after="100" w:afterAutospacing="1"/>
        <w:contextualSpacing/>
        <w:outlineLvl w:val="0"/>
        <w:rPr>
          <w:b/>
          <w:bCs/>
          <w:kern w:val="36"/>
          <w:sz w:val="48"/>
          <w:szCs w:val="48"/>
        </w:rPr>
      </w:pPr>
    </w:p>
    <w:p w14:paraId="2B174596" w14:textId="77777777" w:rsidR="00FA030B" w:rsidRPr="002C7E48" w:rsidRDefault="00FA030B" w:rsidP="00751B07">
      <w:pPr>
        <w:spacing w:before="100" w:beforeAutospacing="1" w:after="100" w:afterAutospacing="1"/>
        <w:contextualSpacing/>
        <w:outlineLvl w:val="0"/>
        <w:rPr>
          <w:b/>
          <w:bCs/>
          <w:kern w:val="36"/>
          <w:sz w:val="48"/>
          <w:szCs w:val="48"/>
        </w:rPr>
      </w:pPr>
    </w:p>
    <w:p w14:paraId="36D54783" w14:textId="77777777" w:rsidR="00F22573" w:rsidRPr="002C7E48" w:rsidRDefault="00F22573" w:rsidP="00751B07">
      <w:pPr>
        <w:spacing w:before="100" w:beforeAutospacing="1" w:after="100" w:afterAutospacing="1"/>
        <w:contextualSpacing/>
        <w:outlineLvl w:val="0"/>
        <w:rPr>
          <w:b/>
          <w:bCs/>
          <w:kern w:val="36"/>
          <w:sz w:val="48"/>
          <w:szCs w:val="48"/>
        </w:rPr>
      </w:pPr>
    </w:p>
    <w:p w14:paraId="39D0160D" w14:textId="77777777" w:rsidR="00E008B2" w:rsidRPr="002C7E48" w:rsidRDefault="00E008B2" w:rsidP="00751B07">
      <w:pPr>
        <w:spacing w:before="100" w:beforeAutospacing="1" w:after="100" w:afterAutospacing="1"/>
        <w:contextualSpacing/>
        <w:outlineLvl w:val="0"/>
        <w:rPr>
          <w:b/>
          <w:bCs/>
          <w:kern w:val="36"/>
          <w:sz w:val="48"/>
          <w:szCs w:val="48"/>
        </w:rPr>
      </w:pPr>
    </w:p>
    <w:p w14:paraId="2D0DBA7C" w14:textId="77777777" w:rsidR="00DA06B1" w:rsidRPr="002C7E48" w:rsidRDefault="00DA06B1" w:rsidP="00751B07">
      <w:pPr>
        <w:spacing w:before="100" w:beforeAutospacing="1" w:after="100" w:afterAutospacing="1"/>
        <w:contextualSpacing/>
        <w:outlineLvl w:val="0"/>
        <w:rPr>
          <w:b/>
          <w:bCs/>
          <w:kern w:val="36"/>
          <w:sz w:val="48"/>
          <w:szCs w:val="48"/>
        </w:rPr>
      </w:pPr>
    </w:p>
    <w:p w14:paraId="06116865" w14:textId="77777777" w:rsidR="002104EC" w:rsidRDefault="002104EC" w:rsidP="00751B07">
      <w:pPr>
        <w:spacing w:before="100" w:beforeAutospacing="1" w:after="100" w:afterAutospacing="1"/>
        <w:contextualSpacing/>
        <w:outlineLvl w:val="0"/>
        <w:rPr>
          <w:b/>
          <w:bCs/>
          <w:kern w:val="36"/>
          <w:sz w:val="48"/>
          <w:szCs w:val="48"/>
        </w:rPr>
      </w:pPr>
      <w:bookmarkStart w:id="1" w:name="_Toc528273492"/>
    </w:p>
    <w:p w14:paraId="3F62673C" w14:textId="4335E7FB" w:rsidR="00404B4F" w:rsidRPr="002C7E48" w:rsidRDefault="00404B4F" w:rsidP="00751B07">
      <w:pPr>
        <w:spacing w:before="100" w:beforeAutospacing="1" w:after="100" w:afterAutospacing="1"/>
        <w:contextualSpacing/>
        <w:outlineLvl w:val="0"/>
        <w:rPr>
          <w:b/>
          <w:bCs/>
          <w:kern w:val="36"/>
          <w:sz w:val="48"/>
          <w:szCs w:val="48"/>
        </w:rPr>
      </w:pPr>
      <w:r w:rsidRPr="002C7E48">
        <w:rPr>
          <w:b/>
          <w:bCs/>
          <w:kern w:val="36"/>
          <w:sz w:val="48"/>
          <w:szCs w:val="48"/>
        </w:rPr>
        <w:lastRenderedPageBreak/>
        <w:t>1 Scope</w:t>
      </w:r>
      <w:bookmarkEnd w:id="1"/>
    </w:p>
    <w:p w14:paraId="3D1F2C02" w14:textId="77777777" w:rsidR="001D5427" w:rsidRPr="002C7E48" w:rsidRDefault="001D5427" w:rsidP="00751B07">
      <w:pPr>
        <w:spacing w:before="100" w:beforeAutospacing="1" w:after="100" w:afterAutospacing="1"/>
        <w:contextualSpacing/>
      </w:pPr>
    </w:p>
    <w:p w14:paraId="6FE81FF1" w14:textId="7FE659AE" w:rsidR="00751B07" w:rsidRPr="002C7E48" w:rsidRDefault="001362AA" w:rsidP="00751B07">
      <w:pPr>
        <w:spacing w:before="100" w:beforeAutospacing="1" w:after="100" w:afterAutospacing="1"/>
        <w:contextualSpacing/>
      </w:pPr>
      <w:r w:rsidRPr="002C7E48">
        <w:t xml:space="preserve">This specification establishes the </w:t>
      </w:r>
      <w:r w:rsidR="00A37637" w:rsidRPr="002C7E48">
        <w:t>functional</w:t>
      </w:r>
      <w:r w:rsidRPr="002C7E48">
        <w:t xml:space="preserve">, performance, and development requirements for </w:t>
      </w:r>
      <w:r w:rsidR="00CE0908" w:rsidRPr="002C7E48">
        <w:t>version</w:t>
      </w:r>
      <w:r w:rsidRPr="002C7E48">
        <w:t xml:space="preserve"> 1.0 of a software application enabling virtual tours of the </w:t>
      </w:r>
      <w:r w:rsidR="00CE0908" w:rsidRPr="002C7E48">
        <w:t xml:space="preserve">UMBC </w:t>
      </w:r>
      <w:r w:rsidRPr="002C7E48">
        <w:t>campus.</w:t>
      </w:r>
    </w:p>
    <w:p w14:paraId="371E4AE0" w14:textId="77777777" w:rsidR="00751B07" w:rsidRPr="002C7E48" w:rsidRDefault="00751B07" w:rsidP="00751B07">
      <w:pPr>
        <w:spacing w:before="100" w:beforeAutospacing="1" w:after="100" w:afterAutospacing="1"/>
        <w:contextualSpacing/>
      </w:pPr>
    </w:p>
    <w:p w14:paraId="202B43A0" w14:textId="77777777" w:rsidR="00404B4F" w:rsidRPr="002C7E48" w:rsidRDefault="00404B4F" w:rsidP="00C02EF9">
      <w:pPr>
        <w:spacing w:before="100" w:beforeAutospacing="1" w:after="100" w:afterAutospacing="1"/>
        <w:contextualSpacing/>
        <w:outlineLvl w:val="1"/>
        <w:rPr>
          <w:b/>
          <w:bCs/>
          <w:sz w:val="36"/>
          <w:szCs w:val="36"/>
        </w:rPr>
      </w:pPr>
      <w:bookmarkStart w:id="2" w:name="_Toc528273493"/>
      <w:r w:rsidRPr="002C7E48">
        <w:rPr>
          <w:b/>
          <w:bCs/>
          <w:sz w:val="36"/>
          <w:szCs w:val="36"/>
        </w:rPr>
        <w:t>1.1 Identification</w:t>
      </w:r>
      <w:bookmarkEnd w:id="2"/>
    </w:p>
    <w:p w14:paraId="36CE1935" w14:textId="77777777" w:rsidR="00FB1FF3" w:rsidRPr="002C7E48" w:rsidRDefault="00FB1FF3" w:rsidP="00C02EF9">
      <w:pPr>
        <w:spacing w:before="100" w:beforeAutospacing="1" w:after="100" w:afterAutospacing="1"/>
        <w:contextualSpacing/>
      </w:pPr>
    </w:p>
    <w:p w14:paraId="1BA9D60E" w14:textId="77777777" w:rsidR="00FB1FF3" w:rsidRPr="002C7E48" w:rsidRDefault="00FB1FF3" w:rsidP="00C02EF9">
      <w:pPr>
        <w:spacing w:before="100" w:beforeAutospacing="1" w:after="100" w:afterAutospacing="1"/>
        <w:contextualSpacing/>
      </w:pPr>
      <w:r w:rsidRPr="002C7E48">
        <w:t>Title:</w:t>
      </w:r>
      <w:r w:rsidR="000F1775" w:rsidRPr="002C7E48">
        <w:t xml:space="preserve"> UMBC Virtual Tour 2.0</w:t>
      </w:r>
    </w:p>
    <w:p w14:paraId="5D859BB8" w14:textId="77777777" w:rsidR="00F1192E" w:rsidRPr="002C7E48" w:rsidRDefault="00F1192E" w:rsidP="00C02EF9">
      <w:pPr>
        <w:spacing w:before="100" w:beforeAutospacing="1" w:after="100" w:afterAutospacing="1"/>
        <w:contextualSpacing/>
      </w:pPr>
      <w:r w:rsidRPr="002C7E48">
        <w:t>Abbreviation: VT2</w:t>
      </w:r>
    </w:p>
    <w:p w14:paraId="69B3CA5E" w14:textId="77777777" w:rsidR="000F1775" w:rsidRPr="002C7E48" w:rsidRDefault="00FB1FF3" w:rsidP="00C02EF9">
      <w:pPr>
        <w:spacing w:before="100" w:beforeAutospacing="1" w:after="100" w:afterAutospacing="1"/>
        <w:contextualSpacing/>
      </w:pPr>
      <w:r w:rsidRPr="002C7E48">
        <w:t>Version Number: 1.0</w:t>
      </w:r>
    </w:p>
    <w:p w14:paraId="316760E6" w14:textId="77777777" w:rsidR="001D5427" w:rsidRPr="002C7E48" w:rsidRDefault="001D5427" w:rsidP="00FB1FF3">
      <w:pPr>
        <w:spacing w:before="100" w:beforeAutospacing="1" w:after="100" w:afterAutospacing="1"/>
        <w:contextualSpacing/>
      </w:pPr>
    </w:p>
    <w:p w14:paraId="65FD2ED8" w14:textId="77777777" w:rsidR="00AB133C" w:rsidRPr="002C7E48" w:rsidRDefault="00AB133C" w:rsidP="00AB133C">
      <w:pPr>
        <w:spacing w:before="100" w:beforeAutospacing="1" w:after="100" w:afterAutospacing="1"/>
        <w:contextualSpacing/>
        <w:outlineLvl w:val="1"/>
        <w:rPr>
          <w:b/>
          <w:bCs/>
          <w:sz w:val="36"/>
          <w:szCs w:val="36"/>
        </w:rPr>
      </w:pPr>
      <w:bookmarkStart w:id="3" w:name="_Toc528273494"/>
      <w:r w:rsidRPr="002C7E48">
        <w:rPr>
          <w:b/>
          <w:bCs/>
          <w:sz w:val="36"/>
          <w:szCs w:val="36"/>
        </w:rPr>
        <w:t>1.2 Definitions, Acronyms and Abbreviations</w:t>
      </w:r>
      <w:bookmarkEnd w:id="3"/>
    </w:p>
    <w:p w14:paraId="3CFB05C3" w14:textId="51853106" w:rsidR="001630E1" w:rsidRPr="002C7E48" w:rsidRDefault="001630E1" w:rsidP="00FB1FF3">
      <w:pPr>
        <w:spacing w:before="100" w:beforeAutospacing="1" w:after="100" w:afterAutospacing="1"/>
        <w:contextualSpacing/>
      </w:pPr>
    </w:p>
    <w:p w14:paraId="7DB691A9" w14:textId="302F566B" w:rsidR="00387AFE" w:rsidRPr="002C7E48" w:rsidRDefault="00387AFE" w:rsidP="00FB1FF3">
      <w:pPr>
        <w:spacing w:before="100" w:beforeAutospacing="1" w:after="100" w:afterAutospacing="1"/>
        <w:contextualSpacing/>
      </w:pPr>
      <w:r w:rsidRPr="002C7E48">
        <w:t>API</w:t>
      </w:r>
      <w:r w:rsidRPr="002C7E48">
        <w:tab/>
      </w:r>
      <w:r w:rsidRPr="002C7E48">
        <w:tab/>
        <w:t>Application Programming Interface</w:t>
      </w:r>
    </w:p>
    <w:p w14:paraId="0518D5E5" w14:textId="77777777" w:rsidR="00AB133C" w:rsidRPr="002C7E48" w:rsidRDefault="006F3CE2" w:rsidP="00FB1FF3">
      <w:pPr>
        <w:spacing w:before="100" w:beforeAutospacing="1" w:after="100" w:afterAutospacing="1"/>
        <w:contextualSpacing/>
      </w:pPr>
      <w:r w:rsidRPr="002C7E48">
        <w:t>CSCI</w:t>
      </w:r>
      <w:r w:rsidRPr="002C7E48">
        <w:tab/>
      </w:r>
      <w:r w:rsidRPr="002C7E48">
        <w:tab/>
        <w:t>Computer Software Configuration Item</w:t>
      </w:r>
    </w:p>
    <w:p w14:paraId="24D273AE" w14:textId="6C720358" w:rsidR="004946EE" w:rsidRPr="002C7E48" w:rsidRDefault="004946EE" w:rsidP="00FB1FF3">
      <w:pPr>
        <w:spacing w:before="100" w:beforeAutospacing="1" w:after="100" w:afterAutospacing="1"/>
        <w:contextualSpacing/>
      </w:pPr>
      <w:r w:rsidRPr="002C7E48">
        <w:t>GIS</w:t>
      </w:r>
      <w:r w:rsidRPr="002C7E48">
        <w:tab/>
      </w:r>
      <w:r w:rsidRPr="002C7E48">
        <w:tab/>
        <w:t>Geographic Information Systems</w:t>
      </w:r>
    </w:p>
    <w:p w14:paraId="6CF7320A" w14:textId="139155C6" w:rsidR="008A188F" w:rsidRPr="002C7E48" w:rsidRDefault="008A188F" w:rsidP="00FB1FF3">
      <w:pPr>
        <w:spacing w:before="100" w:beforeAutospacing="1" w:after="100" w:afterAutospacing="1"/>
        <w:contextualSpacing/>
      </w:pPr>
      <w:r w:rsidRPr="002C7E48">
        <w:t>GUI</w:t>
      </w:r>
      <w:r w:rsidRPr="002C7E48">
        <w:tab/>
      </w:r>
      <w:r w:rsidRPr="002C7E48">
        <w:tab/>
        <w:t>Graphical User Interface</w:t>
      </w:r>
    </w:p>
    <w:p w14:paraId="14E6EF3F" w14:textId="12DFA06B" w:rsidR="00387AFE" w:rsidRPr="002C7E48" w:rsidRDefault="00387AFE" w:rsidP="00FB1FF3">
      <w:pPr>
        <w:spacing w:before="100" w:beforeAutospacing="1" w:after="100" w:afterAutospacing="1"/>
        <w:contextualSpacing/>
      </w:pPr>
      <w:r w:rsidRPr="002C7E48">
        <w:t>HTML</w:t>
      </w:r>
      <w:r w:rsidRPr="002C7E48">
        <w:tab/>
      </w:r>
      <w:r w:rsidRPr="002C7E48">
        <w:tab/>
        <w:t>Hyper Text Markup Language</w:t>
      </w:r>
    </w:p>
    <w:p w14:paraId="2819D8C1" w14:textId="09C58E43" w:rsidR="00AB5BC4" w:rsidRPr="002C7E48" w:rsidRDefault="00AB5BC4" w:rsidP="00FB1FF3">
      <w:pPr>
        <w:spacing w:before="100" w:beforeAutospacing="1" w:after="100" w:afterAutospacing="1"/>
        <w:contextualSpacing/>
      </w:pPr>
      <w:r w:rsidRPr="002C7E48">
        <w:t>OSM</w:t>
      </w:r>
      <w:r w:rsidRPr="002C7E48">
        <w:tab/>
      </w:r>
      <w:r w:rsidRPr="002C7E48">
        <w:tab/>
        <w:t>Open Street Map</w:t>
      </w:r>
    </w:p>
    <w:p w14:paraId="7AEF65CC" w14:textId="750BAA97" w:rsidR="00814B01" w:rsidRPr="002C7E48" w:rsidRDefault="00814B01" w:rsidP="00FB1FF3">
      <w:pPr>
        <w:spacing w:before="100" w:beforeAutospacing="1" w:after="100" w:afterAutospacing="1"/>
        <w:contextualSpacing/>
      </w:pPr>
      <w:r w:rsidRPr="002C7E48">
        <w:t>SIMD</w:t>
      </w:r>
      <w:r w:rsidRPr="002C7E48">
        <w:tab/>
      </w:r>
      <w:r w:rsidRPr="002C7E48">
        <w:tab/>
        <w:t>Single Instruction, Multiple Data</w:t>
      </w:r>
    </w:p>
    <w:p w14:paraId="7231C65B" w14:textId="7A938E43" w:rsidR="00814B01" w:rsidRPr="002C7E48" w:rsidRDefault="00AE1121" w:rsidP="00FB1FF3">
      <w:pPr>
        <w:spacing w:before="100" w:beforeAutospacing="1" w:after="100" w:afterAutospacing="1"/>
        <w:contextualSpacing/>
      </w:pPr>
      <w:r w:rsidRPr="002C7E48">
        <w:t>SRS</w:t>
      </w:r>
      <w:r w:rsidRPr="002C7E48">
        <w:tab/>
      </w:r>
      <w:r w:rsidRPr="002C7E48">
        <w:tab/>
        <w:t>Software Requirements Specification</w:t>
      </w:r>
    </w:p>
    <w:p w14:paraId="7AA86A84" w14:textId="7E97950D" w:rsidR="00814B01" w:rsidRPr="002C7E48" w:rsidRDefault="00814B01" w:rsidP="00814B01">
      <w:pPr>
        <w:rPr>
          <w:rStyle w:val="ilfuvd"/>
        </w:rPr>
      </w:pPr>
      <w:r w:rsidRPr="002C7E48">
        <w:t>SSE2</w:t>
      </w:r>
      <w:r w:rsidRPr="002C7E48">
        <w:tab/>
      </w:r>
      <w:r w:rsidRPr="002C7E48">
        <w:tab/>
      </w:r>
      <w:r w:rsidRPr="002C7E48">
        <w:rPr>
          <w:rStyle w:val="ilfuvd"/>
        </w:rPr>
        <w:t>Streaming SIMD Extensions 2</w:t>
      </w:r>
    </w:p>
    <w:p w14:paraId="183DFDC0" w14:textId="701DFF2F" w:rsidR="001E6EB1" w:rsidRPr="002C7E48" w:rsidRDefault="001E6EB1" w:rsidP="00814B01">
      <w:r w:rsidRPr="002C7E48">
        <w:t>TCP</w:t>
      </w:r>
      <w:r w:rsidRPr="002C7E48">
        <w:tab/>
      </w:r>
      <w:r w:rsidRPr="002C7E48">
        <w:tab/>
        <w:t>Transmission Control Protocol</w:t>
      </w:r>
    </w:p>
    <w:p w14:paraId="5319F8B0" w14:textId="77777777" w:rsidR="00AB133C" w:rsidRPr="002C7E48" w:rsidRDefault="00AB133C" w:rsidP="00FB1FF3">
      <w:pPr>
        <w:spacing w:before="100" w:beforeAutospacing="1" w:after="100" w:afterAutospacing="1"/>
        <w:contextualSpacing/>
      </w:pPr>
      <w:r w:rsidRPr="002C7E48">
        <w:t>UMBC</w:t>
      </w:r>
      <w:r w:rsidRPr="002C7E48">
        <w:tab/>
      </w:r>
      <w:r w:rsidRPr="002C7E48">
        <w:tab/>
        <w:t>University of Maryland, Baltimore County</w:t>
      </w:r>
    </w:p>
    <w:p w14:paraId="266665DC" w14:textId="77777777" w:rsidR="00AB133C" w:rsidRPr="002C7E48" w:rsidRDefault="00AB133C" w:rsidP="00FB1FF3">
      <w:pPr>
        <w:spacing w:before="100" w:beforeAutospacing="1" w:after="100" w:afterAutospacing="1"/>
        <w:contextualSpacing/>
      </w:pPr>
      <w:r w:rsidRPr="002C7E48">
        <w:t>Unity</w:t>
      </w:r>
      <w:r w:rsidR="00AE1121" w:rsidRPr="002C7E48">
        <w:tab/>
      </w:r>
      <w:r w:rsidR="00AE1121" w:rsidRPr="002C7E48">
        <w:tab/>
      </w:r>
      <w:r w:rsidR="00E5369E" w:rsidRPr="002C7E48">
        <w:t>The Unity cross-platform game engine</w:t>
      </w:r>
    </w:p>
    <w:p w14:paraId="415E6E4E" w14:textId="77777777" w:rsidR="006F3CE2" w:rsidRPr="002C7E48" w:rsidRDefault="006F3CE2" w:rsidP="00FB1FF3">
      <w:pPr>
        <w:spacing w:before="100" w:beforeAutospacing="1" w:after="100" w:afterAutospacing="1"/>
        <w:contextualSpacing/>
      </w:pPr>
      <w:r w:rsidRPr="002C7E48">
        <w:t>VCE</w:t>
      </w:r>
      <w:r w:rsidRPr="002C7E48">
        <w:tab/>
      </w:r>
      <w:r w:rsidRPr="002C7E48">
        <w:tab/>
        <w:t>Virtual Campus Explorer CSCI</w:t>
      </w:r>
    </w:p>
    <w:p w14:paraId="5EBA87D1" w14:textId="77777777" w:rsidR="006F3CE2" w:rsidRPr="002C7E48" w:rsidRDefault="006F3CE2" w:rsidP="00FB1FF3">
      <w:pPr>
        <w:spacing w:before="100" w:beforeAutospacing="1" w:after="100" w:afterAutospacing="1"/>
        <w:contextualSpacing/>
      </w:pPr>
      <w:r w:rsidRPr="002C7E48">
        <w:t>VPF</w:t>
      </w:r>
      <w:r w:rsidRPr="002C7E48">
        <w:tab/>
      </w:r>
      <w:r w:rsidRPr="002C7E48">
        <w:tab/>
        <w:t>Virtual Parking Finder CSCI</w:t>
      </w:r>
    </w:p>
    <w:p w14:paraId="34F942D4" w14:textId="77777777" w:rsidR="006F3CE2" w:rsidRPr="002C7E48" w:rsidRDefault="006F3CE2" w:rsidP="00FB1FF3">
      <w:pPr>
        <w:spacing w:before="100" w:beforeAutospacing="1" w:after="100" w:afterAutospacing="1"/>
        <w:contextualSpacing/>
      </w:pPr>
      <w:r w:rsidRPr="002C7E48">
        <w:t>VTI</w:t>
      </w:r>
      <w:r w:rsidRPr="002C7E48">
        <w:tab/>
      </w:r>
      <w:r w:rsidRPr="002C7E48">
        <w:tab/>
        <w:t>Virtual Tour Interface CSCI</w:t>
      </w:r>
    </w:p>
    <w:p w14:paraId="59859A0D" w14:textId="77777777" w:rsidR="00E61D3D" w:rsidRPr="002C7E48" w:rsidRDefault="00E61D3D" w:rsidP="00FB1FF3">
      <w:pPr>
        <w:spacing w:before="100" w:beforeAutospacing="1" w:after="100" w:afterAutospacing="1"/>
        <w:contextualSpacing/>
      </w:pPr>
      <w:r w:rsidRPr="002C7E48">
        <w:t>VT2</w:t>
      </w:r>
      <w:r w:rsidRPr="002C7E48">
        <w:tab/>
      </w:r>
      <w:r w:rsidRPr="002C7E48">
        <w:tab/>
        <w:t>UMBC Virtual Tour 2.0</w:t>
      </w:r>
    </w:p>
    <w:p w14:paraId="7573D929" w14:textId="77777777" w:rsidR="001630E1" w:rsidRPr="002C7E48" w:rsidRDefault="001630E1" w:rsidP="00977832">
      <w:pPr>
        <w:spacing w:before="100" w:beforeAutospacing="1" w:after="100" w:afterAutospacing="1"/>
        <w:ind w:left="1080" w:hanging="1080"/>
        <w:contextualSpacing/>
      </w:pPr>
      <w:r w:rsidRPr="002C7E48">
        <w:t>VUE</w:t>
      </w:r>
      <w:r w:rsidRPr="002C7E48">
        <w:tab/>
        <w:t>Virtual Customized Unity Engine CSCI</w:t>
      </w:r>
    </w:p>
    <w:p w14:paraId="785EDE12" w14:textId="27558065" w:rsidR="00977832" w:rsidRPr="002C7E48" w:rsidRDefault="00977832" w:rsidP="00977832">
      <w:pPr>
        <w:spacing w:before="100" w:beforeAutospacing="1" w:after="100" w:afterAutospacing="1"/>
        <w:ind w:left="1080" w:hanging="1080"/>
        <w:contextualSpacing/>
      </w:pPr>
      <w:r w:rsidRPr="002C7E48">
        <w:t>WebGL</w:t>
      </w:r>
      <w:r w:rsidRPr="002C7E48">
        <w:tab/>
      </w:r>
      <w:r w:rsidR="007809B6" w:rsidRPr="002C7E48">
        <w:t xml:space="preserve">The </w:t>
      </w:r>
      <w:r w:rsidRPr="002C7E48">
        <w:t xml:space="preserve">Web Graphics Library, </w:t>
      </w:r>
      <w:r w:rsidR="007809B6" w:rsidRPr="002C7E48">
        <w:t xml:space="preserve">a </w:t>
      </w:r>
      <w:r w:rsidRPr="002C7E48">
        <w:t xml:space="preserve">cross platform </w:t>
      </w:r>
      <w:r w:rsidR="00A37637" w:rsidRPr="002C7E48">
        <w:t>JavaScript</w:t>
      </w:r>
      <w:r w:rsidRPr="002C7E48">
        <w:t xml:space="preserve"> API for rendering 2D and 3D graphics in a </w:t>
      </w:r>
      <w:r w:rsidR="00127430" w:rsidRPr="002C7E48">
        <w:t>web b</w:t>
      </w:r>
      <w:r w:rsidRPr="002C7E48">
        <w:t>rowser</w:t>
      </w:r>
    </w:p>
    <w:p w14:paraId="6A7A5332" w14:textId="49D3A2E3" w:rsidR="00AB133C" w:rsidRPr="002C7E48" w:rsidRDefault="00AB133C" w:rsidP="00FB1FF3">
      <w:pPr>
        <w:spacing w:before="100" w:beforeAutospacing="1" w:after="100" w:afterAutospacing="1"/>
        <w:contextualSpacing/>
      </w:pPr>
      <w:r w:rsidRPr="002C7E48">
        <w:t>XML</w:t>
      </w:r>
      <w:r w:rsidRPr="002C7E48">
        <w:tab/>
      </w:r>
      <w:r w:rsidRPr="002C7E48">
        <w:tab/>
        <w:t>Extensible Ma</w:t>
      </w:r>
      <w:r w:rsidR="00570A61" w:rsidRPr="002C7E48">
        <w:t>rkup Language</w:t>
      </w:r>
    </w:p>
    <w:p w14:paraId="571CBF32" w14:textId="4A9668D6" w:rsidR="001E6EB1" w:rsidRPr="002C7E48" w:rsidRDefault="001E6EB1" w:rsidP="00FB1FF3">
      <w:pPr>
        <w:spacing w:before="100" w:beforeAutospacing="1" w:after="100" w:afterAutospacing="1"/>
        <w:contextualSpacing/>
      </w:pPr>
      <w:r w:rsidRPr="002C7E48">
        <w:t>UDP</w:t>
      </w:r>
      <w:r w:rsidRPr="002C7E48">
        <w:tab/>
      </w:r>
      <w:r w:rsidRPr="002C7E48">
        <w:tab/>
        <w:t>User Datagram Protocol</w:t>
      </w:r>
    </w:p>
    <w:p w14:paraId="71D68C56" w14:textId="77777777" w:rsidR="00AB133C" w:rsidRPr="002C7E48" w:rsidRDefault="00AB133C" w:rsidP="00FB1FF3">
      <w:pPr>
        <w:spacing w:before="100" w:beforeAutospacing="1" w:after="100" w:afterAutospacing="1"/>
        <w:contextualSpacing/>
      </w:pPr>
    </w:p>
    <w:p w14:paraId="4ED2C404" w14:textId="77777777" w:rsidR="00661BF5" w:rsidRPr="002C7E48" w:rsidRDefault="00661BF5" w:rsidP="00661BF5">
      <w:pPr>
        <w:spacing w:before="100" w:beforeAutospacing="1" w:after="100" w:afterAutospacing="1"/>
        <w:contextualSpacing/>
        <w:outlineLvl w:val="1"/>
        <w:rPr>
          <w:b/>
          <w:bCs/>
          <w:sz w:val="36"/>
          <w:szCs w:val="36"/>
        </w:rPr>
      </w:pPr>
      <w:bookmarkStart w:id="4" w:name="_Toc528273495"/>
      <w:r w:rsidRPr="002C7E48">
        <w:rPr>
          <w:b/>
          <w:bCs/>
          <w:sz w:val="36"/>
          <w:szCs w:val="36"/>
        </w:rPr>
        <w:t>1.3 References</w:t>
      </w:r>
      <w:bookmarkEnd w:id="4"/>
    </w:p>
    <w:p w14:paraId="06B6A233" w14:textId="77777777" w:rsidR="00661BF5" w:rsidRPr="002C7E48" w:rsidRDefault="00661BF5" w:rsidP="00FB1FF3">
      <w:pPr>
        <w:spacing w:before="100" w:beforeAutospacing="1" w:after="100" w:afterAutospacing="1"/>
        <w:contextualSpacing/>
      </w:pPr>
    </w:p>
    <w:p w14:paraId="277942B7" w14:textId="77777777" w:rsidR="00661BF5" w:rsidRPr="002C7E48" w:rsidRDefault="00661BF5" w:rsidP="00661BF5">
      <w:pPr>
        <w:spacing w:before="100" w:beforeAutospacing="1" w:after="100" w:afterAutospacing="1"/>
        <w:contextualSpacing/>
      </w:pPr>
      <w:r w:rsidRPr="002C7E48">
        <w:t>The following standards apply:</w:t>
      </w:r>
    </w:p>
    <w:p w14:paraId="72012531" w14:textId="77777777" w:rsidR="004F2029" w:rsidRPr="002C7E48" w:rsidRDefault="004F2029" w:rsidP="00661BF5">
      <w:pPr>
        <w:spacing w:before="100" w:beforeAutospacing="1" w:after="100" w:afterAutospacing="1"/>
        <w:contextualSpacing/>
      </w:pPr>
    </w:p>
    <w:p w14:paraId="30FCCA47" w14:textId="77777777" w:rsidR="00661BF5" w:rsidRPr="002C7E48" w:rsidRDefault="00661BF5" w:rsidP="00661BF5">
      <w:pPr>
        <w:spacing w:before="100" w:beforeAutospacing="1" w:after="100" w:afterAutospacing="1"/>
        <w:contextualSpacing/>
      </w:pPr>
      <w:r w:rsidRPr="002C7E48">
        <w:t>IEEE Std 830-1998</w:t>
      </w:r>
      <w:r w:rsidRPr="002C7E48">
        <w:tab/>
        <w:t>IEEE Recommended Practice for Software Requirements Specifications</w:t>
      </w:r>
    </w:p>
    <w:p w14:paraId="6CE8DAD6" w14:textId="77777777" w:rsidR="004F2029" w:rsidRPr="002C7E48" w:rsidRDefault="004F2029" w:rsidP="00661BF5">
      <w:pPr>
        <w:spacing w:before="100" w:beforeAutospacing="1" w:after="100" w:afterAutospacing="1"/>
        <w:contextualSpacing/>
      </w:pPr>
      <w:r w:rsidRPr="002C7E48">
        <w:t>MIL-STD-498</w:t>
      </w:r>
      <w:r w:rsidRPr="002C7E48">
        <w:tab/>
      </w:r>
      <w:r w:rsidRPr="002C7E48">
        <w:tab/>
      </w:r>
      <w:r w:rsidRPr="002C7E48">
        <w:tab/>
        <w:t>Military Standard Software Development and Documentation</w:t>
      </w:r>
    </w:p>
    <w:p w14:paraId="3C2023CD" w14:textId="77777777" w:rsidR="00FF49D4" w:rsidRPr="002C7E48" w:rsidRDefault="00FF49D4" w:rsidP="00661BF5">
      <w:pPr>
        <w:spacing w:before="100" w:beforeAutospacing="1" w:after="100" w:afterAutospacing="1"/>
        <w:contextualSpacing/>
      </w:pPr>
      <w:r w:rsidRPr="002C7E48">
        <w:t>UMBC Style Guid</w:t>
      </w:r>
      <w:r w:rsidR="004C067D" w:rsidRPr="002C7E48">
        <w:t>e</w:t>
      </w:r>
      <w:r w:rsidRPr="002C7E48">
        <w:tab/>
        <w:t>https://styleguide.umbc.edu/</w:t>
      </w:r>
    </w:p>
    <w:p w14:paraId="380A4438" w14:textId="77777777" w:rsidR="00661BF5" w:rsidRPr="002C7E48" w:rsidRDefault="00661BF5" w:rsidP="00661BF5">
      <w:pPr>
        <w:spacing w:before="100" w:beforeAutospacing="1" w:after="100" w:afterAutospacing="1"/>
        <w:contextualSpacing/>
      </w:pPr>
      <w:r w:rsidRPr="002C7E48">
        <w:t xml:space="preserve">Unity User Manual </w:t>
      </w:r>
    </w:p>
    <w:p w14:paraId="7CE7DC86" w14:textId="77777777" w:rsidR="00661BF5" w:rsidRPr="002C7E48" w:rsidRDefault="00661BF5" w:rsidP="00661BF5">
      <w:pPr>
        <w:spacing w:before="100" w:beforeAutospacing="1" w:after="100" w:afterAutospacing="1"/>
        <w:contextualSpacing/>
      </w:pPr>
      <w:r w:rsidRPr="002C7E48">
        <w:t xml:space="preserve">(2018.2) </w:t>
      </w:r>
      <w:r w:rsidRPr="002C7E48">
        <w:tab/>
      </w:r>
      <w:r w:rsidRPr="002C7E48">
        <w:tab/>
      </w:r>
      <w:r w:rsidRPr="002C7E48">
        <w:tab/>
      </w:r>
      <w:r w:rsidRPr="002C7E48">
        <w:tab/>
      </w:r>
      <w:hyperlink r:id="rId8" w:history="1">
        <w:r w:rsidRPr="002C7E48">
          <w:t>https://docs.unity3d.com/Manual/index.html</w:t>
        </w:r>
      </w:hyperlink>
    </w:p>
    <w:p w14:paraId="66040C1F" w14:textId="77777777" w:rsidR="00661BF5" w:rsidRPr="002C7E48" w:rsidRDefault="00661BF5" w:rsidP="00661BF5">
      <w:pPr>
        <w:spacing w:before="100" w:beforeAutospacing="1" w:after="100" w:afterAutospacing="1"/>
        <w:contextualSpacing/>
      </w:pPr>
      <w:r w:rsidRPr="002C7E48">
        <w:lastRenderedPageBreak/>
        <w:t xml:space="preserve">WebGL </w:t>
      </w:r>
      <w:r w:rsidRPr="002C7E48">
        <w:tab/>
      </w:r>
      <w:r w:rsidRPr="002C7E48">
        <w:tab/>
      </w:r>
      <w:r w:rsidRPr="002C7E48">
        <w:tab/>
      </w:r>
      <w:r w:rsidRPr="002C7E48">
        <w:tab/>
      </w:r>
      <w:hyperlink r:id="rId9" w:history="1">
        <w:r w:rsidRPr="002C7E48">
          <w:t>https://docs.unity3d.com/Manual/webgl.html</w:t>
        </w:r>
      </w:hyperlink>
      <w:r w:rsidRPr="002C7E48">
        <w:t xml:space="preserve"> </w:t>
      </w:r>
    </w:p>
    <w:p w14:paraId="4451DC73" w14:textId="77777777" w:rsidR="00661BF5" w:rsidRPr="002C7E48" w:rsidRDefault="00661BF5" w:rsidP="00FB1FF3">
      <w:pPr>
        <w:spacing w:before="100" w:beforeAutospacing="1" w:after="100" w:afterAutospacing="1"/>
        <w:contextualSpacing/>
      </w:pPr>
    </w:p>
    <w:p w14:paraId="138303CB" w14:textId="441A1DDD" w:rsidR="00661BF5" w:rsidRPr="002C7E48" w:rsidRDefault="00661BF5" w:rsidP="00661BF5">
      <w:pPr>
        <w:spacing w:before="100" w:beforeAutospacing="1" w:after="100" w:afterAutospacing="1"/>
        <w:contextualSpacing/>
        <w:outlineLvl w:val="1"/>
        <w:rPr>
          <w:b/>
          <w:bCs/>
          <w:sz w:val="36"/>
          <w:szCs w:val="36"/>
        </w:rPr>
      </w:pPr>
      <w:bookmarkStart w:id="5" w:name="_Toc528273496"/>
      <w:r w:rsidRPr="002C7E48">
        <w:rPr>
          <w:b/>
          <w:bCs/>
          <w:sz w:val="36"/>
          <w:szCs w:val="36"/>
        </w:rPr>
        <w:t>1.4 Document Overview</w:t>
      </w:r>
      <w:bookmarkEnd w:id="5"/>
    </w:p>
    <w:p w14:paraId="24353852" w14:textId="77777777" w:rsidR="00661BF5" w:rsidRPr="002C7E48" w:rsidRDefault="00661BF5" w:rsidP="00661BF5">
      <w:pPr>
        <w:spacing w:before="100" w:beforeAutospacing="1" w:after="100" w:afterAutospacing="1"/>
        <w:contextualSpacing/>
        <w:outlineLvl w:val="0"/>
      </w:pPr>
    </w:p>
    <w:p w14:paraId="2DDEC991" w14:textId="2B90AF17" w:rsidR="00661BF5" w:rsidRPr="002C7E48" w:rsidRDefault="00661BF5" w:rsidP="00B263B0">
      <w:r w:rsidRPr="002C7E48">
        <w:t xml:space="preserve">This document is organized as follows: Section 1 </w:t>
      </w:r>
      <w:r w:rsidR="006E561C" w:rsidRPr="002C7E48">
        <w:t>identifies the scope of this document and lists the definitions, abbreviations, acronyms, and references used therein.</w:t>
      </w:r>
      <w:r w:rsidRPr="002C7E48">
        <w:t xml:space="preserve"> Section 2 </w:t>
      </w:r>
      <w:r w:rsidR="006E561C" w:rsidRPr="002C7E48">
        <w:t>provides an overview of the system and a brief description of its architecture.</w:t>
      </w:r>
      <w:r w:rsidRPr="002C7E48">
        <w:t xml:space="preserve"> Section 3 lists all of the functional requirements</w:t>
      </w:r>
      <w:r w:rsidR="006E561C" w:rsidRPr="002C7E48">
        <w:t xml:space="preserve"> for the system, including the </w:t>
      </w:r>
      <w:r w:rsidR="001630E1" w:rsidRPr="002C7E48">
        <w:t>four</w:t>
      </w:r>
      <w:r w:rsidR="006E561C" w:rsidRPr="002C7E48">
        <w:t xml:space="preserve"> primary CSCIs</w:t>
      </w:r>
      <w:r w:rsidR="00216795" w:rsidRPr="002C7E48">
        <w:t>, as well as the qualification methods for each CSCI.</w:t>
      </w:r>
    </w:p>
    <w:p w14:paraId="56E79864" w14:textId="77777777" w:rsidR="00661BF5" w:rsidRPr="002C7E48" w:rsidRDefault="00661BF5" w:rsidP="00B263B0"/>
    <w:p w14:paraId="0DCE1091" w14:textId="77777777" w:rsidR="00404B4F" w:rsidRPr="002C7E48" w:rsidRDefault="00661BF5" w:rsidP="00C04916">
      <w:pPr>
        <w:spacing w:before="100" w:beforeAutospacing="1" w:after="100" w:afterAutospacing="1"/>
        <w:contextualSpacing/>
        <w:outlineLvl w:val="0"/>
        <w:rPr>
          <w:b/>
          <w:bCs/>
          <w:kern w:val="36"/>
          <w:sz w:val="48"/>
          <w:szCs w:val="48"/>
        </w:rPr>
      </w:pPr>
      <w:bookmarkStart w:id="6" w:name="_Toc528273497"/>
      <w:r w:rsidRPr="002C7E48">
        <w:rPr>
          <w:b/>
          <w:bCs/>
          <w:kern w:val="36"/>
          <w:sz w:val="48"/>
          <w:szCs w:val="48"/>
        </w:rPr>
        <w:t>2 Overall Description</w:t>
      </w:r>
      <w:bookmarkEnd w:id="6"/>
    </w:p>
    <w:p w14:paraId="355E5528" w14:textId="77777777" w:rsidR="00AE6E0A" w:rsidRPr="002C7E48" w:rsidRDefault="00AE6E0A" w:rsidP="00C02EF9">
      <w:pPr>
        <w:spacing w:before="100" w:beforeAutospacing="1" w:after="100" w:afterAutospacing="1"/>
        <w:contextualSpacing/>
      </w:pPr>
    </w:p>
    <w:p w14:paraId="7EF5A822" w14:textId="77777777" w:rsidR="001D5427" w:rsidRPr="002C7E48" w:rsidRDefault="00686A10" w:rsidP="00C02EF9">
      <w:pPr>
        <w:spacing w:before="100" w:beforeAutospacing="1" w:after="100" w:afterAutospacing="1"/>
        <w:contextualSpacing/>
        <w:outlineLvl w:val="1"/>
        <w:rPr>
          <w:b/>
          <w:bCs/>
          <w:sz w:val="27"/>
          <w:szCs w:val="27"/>
        </w:rPr>
      </w:pPr>
      <w:bookmarkStart w:id="7" w:name="_Toc528273498"/>
      <w:r w:rsidRPr="002C7E48">
        <w:rPr>
          <w:b/>
          <w:bCs/>
          <w:sz w:val="36"/>
          <w:szCs w:val="36"/>
        </w:rPr>
        <w:t>2.1</w:t>
      </w:r>
      <w:r w:rsidR="00AE6E0A" w:rsidRPr="002C7E48">
        <w:rPr>
          <w:b/>
          <w:bCs/>
          <w:sz w:val="36"/>
          <w:szCs w:val="36"/>
        </w:rPr>
        <w:t xml:space="preserve"> </w:t>
      </w:r>
      <w:r w:rsidRPr="002C7E48">
        <w:rPr>
          <w:b/>
          <w:bCs/>
          <w:sz w:val="36"/>
          <w:szCs w:val="36"/>
        </w:rPr>
        <w:t>System Purpose and Perspective</w:t>
      </w:r>
      <w:bookmarkEnd w:id="7"/>
    </w:p>
    <w:p w14:paraId="314020EE" w14:textId="77777777" w:rsidR="00AE6E0A" w:rsidRPr="002C7E48" w:rsidRDefault="00AE6E0A" w:rsidP="00A9787D">
      <w:pPr>
        <w:spacing w:before="100" w:beforeAutospacing="1" w:after="100" w:afterAutospacing="1"/>
        <w:contextualSpacing/>
      </w:pPr>
    </w:p>
    <w:p w14:paraId="043C189D" w14:textId="77777777" w:rsidR="00DF5721" w:rsidRPr="002C7E48" w:rsidRDefault="00DF5721" w:rsidP="00A9787D">
      <w:pPr>
        <w:spacing w:before="100" w:beforeAutospacing="1" w:after="100" w:afterAutospacing="1"/>
        <w:contextualSpacing/>
      </w:pPr>
      <w:r w:rsidRPr="002C7E48">
        <w:t xml:space="preserve">A virtual campus tour is an important component of a university’s strategy for recruiting students. In an environment of intense competition for students of all types—domestic and international, in-state and out-of-state, and undergraduate and graduate—a strong virtual tour application can convince a prospective student to apply or visit the campus in person. Additionally, virtual campus tours can help current students and visitors navigate their way to their classes or special events. </w:t>
      </w:r>
    </w:p>
    <w:p w14:paraId="108903D3" w14:textId="77777777" w:rsidR="00DF5721" w:rsidRPr="002C7E48" w:rsidRDefault="00DF5721" w:rsidP="00A9787D">
      <w:pPr>
        <w:spacing w:before="100" w:beforeAutospacing="1" w:after="100" w:afterAutospacing="1"/>
        <w:contextualSpacing/>
      </w:pPr>
    </w:p>
    <w:p w14:paraId="73645F62" w14:textId="77777777" w:rsidR="001E7589" w:rsidRPr="002C7E48" w:rsidRDefault="00F64A95" w:rsidP="001E7589">
      <w:pPr>
        <w:spacing w:before="100" w:beforeAutospacing="1" w:after="100" w:afterAutospacing="1"/>
        <w:contextualSpacing/>
      </w:pPr>
      <w:r w:rsidRPr="002C7E48">
        <w:t xml:space="preserve">UMBC currently has several websites that </w:t>
      </w:r>
      <w:r w:rsidR="00542787" w:rsidRPr="002C7E48">
        <w:t>nominally offer</w:t>
      </w:r>
      <w:r w:rsidRPr="002C7E48">
        <w:t xml:space="preserve"> virtual tours of the campus. The Undergraduate Admissions UMBC Virtual Tour (located at https://undergraduate.umbc.edu/visit/virtual-tour.php) </w:t>
      </w:r>
      <w:r w:rsidR="001E7589" w:rsidRPr="002C7E48">
        <w:t>provides</w:t>
      </w:r>
      <w:r w:rsidRPr="002C7E48">
        <w:t xml:space="preserve"> </w:t>
      </w:r>
      <w:r w:rsidR="001E7589" w:rsidRPr="002C7E48">
        <w:t>9</w:t>
      </w:r>
      <w:r w:rsidRPr="002C7E48">
        <w:t xml:space="preserve"> panoramic views of the campus</w:t>
      </w:r>
      <w:r w:rsidR="00602382" w:rsidRPr="002C7E48">
        <w:t xml:space="preserve">, </w:t>
      </w:r>
      <w:r w:rsidR="001E7589" w:rsidRPr="002C7E48">
        <w:t>though it claims to offer 25 views. A virtual tour site for the graduate school (https://gradschool.umbc.edu/discover/vtour/) simply provides a link to the same site that hosts the panoramic campus views noted above. Additionally, a UMBC undergraduate student created a basic virtual tour mobile application for Android devices in 2014 titled, “Introducing UMBC Tours - A Virtual Campus Tour Experience for Android” (https://www.youtube.com/watch?v=zRI61jkUDT4). However, this implementation had extremely limited functionality and did not represent a significant improvement on the applications offered on the UMBC website.</w:t>
      </w:r>
    </w:p>
    <w:p w14:paraId="6CAC3978" w14:textId="77777777" w:rsidR="001E7589" w:rsidRPr="002C7E48" w:rsidRDefault="001E7589" w:rsidP="00A9787D">
      <w:pPr>
        <w:spacing w:before="100" w:beforeAutospacing="1" w:after="100" w:afterAutospacing="1"/>
        <w:contextualSpacing/>
      </w:pPr>
    </w:p>
    <w:p w14:paraId="2625AF00" w14:textId="77777777" w:rsidR="00F64A95" w:rsidRPr="002C7E48" w:rsidRDefault="00F64A95" w:rsidP="00A9787D">
      <w:pPr>
        <w:spacing w:before="100" w:beforeAutospacing="1" w:after="100" w:afterAutospacing="1"/>
        <w:contextualSpacing/>
      </w:pPr>
      <w:r w:rsidRPr="002C7E48">
        <w:t xml:space="preserve">The </w:t>
      </w:r>
      <w:r w:rsidR="00440E4C" w:rsidRPr="002C7E48">
        <w:t>software described in this specification (the UMBC VT2 system) shall</w:t>
      </w:r>
      <w:r w:rsidRPr="002C7E48">
        <w:t xml:space="preserve"> dramatically improve the currently available UMBC virtual tour applications by importing the UMBC campus map and building information into the Unity game engine</w:t>
      </w:r>
      <w:r w:rsidR="00440E4C" w:rsidRPr="002C7E48">
        <w:t xml:space="preserve">. It shall allow users to select any location on a three-dimensional map of the campus and </w:t>
      </w:r>
      <w:r w:rsidRPr="002C7E48">
        <w:t xml:space="preserve">allow </w:t>
      </w:r>
      <w:r w:rsidR="00440E4C" w:rsidRPr="002C7E48">
        <w:t>them to explore it freely</w:t>
      </w:r>
      <w:r w:rsidRPr="002C7E48">
        <w:t xml:space="preserve">. </w:t>
      </w:r>
      <w:r w:rsidR="00EC2474" w:rsidRPr="002C7E48">
        <w:t xml:space="preserve">It </w:t>
      </w:r>
      <w:r w:rsidR="00440E4C" w:rsidRPr="002C7E48">
        <w:t xml:space="preserve">shall </w:t>
      </w:r>
      <w:r w:rsidR="00EC2474" w:rsidRPr="002C7E48">
        <w:t xml:space="preserve">provide </w:t>
      </w:r>
      <w:r w:rsidR="00440E4C" w:rsidRPr="002C7E48">
        <w:t xml:space="preserve">browser-based </w:t>
      </w:r>
      <w:r w:rsidR="00EC2474" w:rsidRPr="002C7E48">
        <w:t xml:space="preserve">access to this system through </w:t>
      </w:r>
      <w:r w:rsidR="00440E4C" w:rsidRPr="002C7E48">
        <w:t>web</w:t>
      </w:r>
      <w:r w:rsidR="00EC2474" w:rsidRPr="002C7E48">
        <w:t xml:space="preserve"> application. Moreover, the</w:t>
      </w:r>
      <w:r w:rsidRPr="002C7E48">
        <w:t xml:space="preserve"> new system </w:t>
      </w:r>
      <w:r w:rsidR="00440E4C" w:rsidRPr="002C7E48">
        <w:t>shall</w:t>
      </w:r>
      <w:r w:rsidRPr="002C7E48">
        <w:t xml:space="preserve"> provide </w:t>
      </w:r>
      <w:r w:rsidR="00EC2474" w:rsidRPr="002C7E48">
        <w:t>several other useful features,</w:t>
      </w:r>
      <w:r w:rsidRPr="002C7E48">
        <w:t xml:space="preserve"> </w:t>
      </w:r>
      <w:r w:rsidR="00440E4C" w:rsidRPr="002C7E48">
        <w:t>including</w:t>
      </w:r>
      <w:r w:rsidRPr="002C7E48">
        <w:t xml:space="preserve"> the ability to </w:t>
      </w:r>
      <w:r w:rsidR="00EC2474" w:rsidRPr="002C7E48">
        <w:t>highlight valid parking locations based on user status</w:t>
      </w:r>
      <w:r w:rsidRPr="002C7E48">
        <w:t>. The system will primarily benefit prospective students who want to get a feel for the campus environment and current students, faculty, and visitors trying to find their classes or event venues and seeking the best place to park.</w:t>
      </w:r>
    </w:p>
    <w:p w14:paraId="0EB756F7" w14:textId="77777777" w:rsidR="001D5427" w:rsidRPr="002C7E48" w:rsidRDefault="001D5427" w:rsidP="000A35E0"/>
    <w:p w14:paraId="751EE997" w14:textId="77777777" w:rsidR="008C75B3" w:rsidRPr="002C7E48" w:rsidRDefault="008C75B3" w:rsidP="000A35E0"/>
    <w:p w14:paraId="20360C03" w14:textId="20771613" w:rsidR="00686A10" w:rsidRPr="002C7E48" w:rsidRDefault="00686A10" w:rsidP="00686A10">
      <w:pPr>
        <w:spacing w:before="100" w:beforeAutospacing="1" w:after="100" w:afterAutospacing="1"/>
        <w:contextualSpacing/>
        <w:outlineLvl w:val="1"/>
        <w:rPr>
          <w:b/>
          <w:bCs/>
          <w:sz w:val="36"/>
          <w:szCs w:val="36"/>
        </w:rPr>
      </w:pPr>
      <w:bookmarkStart w:id="8" w:name="_Toc528273499"/>
      <w:r w:rsidRPr="002C7E48">
        <w:rPr>
          <w:b/>
          <w:bCs/>
          <w:sz w:val="36"/>
          <w:szCs w:val="36"/>
        </w:rPr>
        <w:lastRenderedPageBreak/>
        <w:t>2</w:t>
      </w:r>
      <w:bookmarkStart w:id="9" w:name="_GoBack"/>
      <w:bookmarkEnd w:id="9"/>
      <w:r w:rsidRPr="002C7E48">
        <w:rPr>
          <w:b/>
          <w:bCs/>
          <w:sz w:val="36"/>
          <w:szCs w:val="36"/>
        </w:rPr>
        <w:t>.1 System Functions</w:t>
      </w:r>
      <w:bookmarkEnd w:id="8"/>
    </w:p>
    <w:p w14:paraId="5477A063" w14:textId="77777777" w:rsidR="00686A10" w:rsidRPr="002C7E48" w:rsidRDefault="00686A10" w:rsidP="00BD4D9F">
      <w:pPr>
        <w:spacing w:before="100" w:beforeAutospacing="1" w:after="100" w:afterAutospacing="1"/>
        <w:contextualSpacing/>
      </w:pPr>
    </w:p>
    <w:p w14:paraId="0C50D2E1" w14:textId="6A99E5D6" w:rsidR="00BD4D9F" w:rsidRPr="002C7E48" w:rsidRDefault="00BD4D9F" w:rsidP="00BD4D9F">
      <w:pPr>
        <w:spacing w:before="100" w:beforeAutospacing="1" w:after="100" w:afterAutospacing="1"/>
        <w:contextualSpacing/>
      </w:pPr>
      <w:r w:rsidRPr="002C7E48">
        <w:t xml:space="preserve">The system has </w:t>
      </w:r>
      <w:r w:rsidR="00FC1567" w:rsidRPr="002C7E48">
        <w:t>four</w:t>
      </w:r>
      <w:r w:rsidR="00F77F03" w:rsidRPr="002C7E48">
        <w:t xml:space="preserve"> </w:t>
      </w:r>
      <w:r w:rsidRPr="002C7E48">
        <w:t xml:space="preserve">primary functions that correspond to the CSCIs specified in section </w:t>
      </w:r>
      <w:r w:rsidR="002B5D3B" w:rsidRPr="002C7E48">
        <w:t>three</w:t>
      </w:r>
      <w:r w:rsidRPr="002C7E48">
        <w:t>:</w:t>
      </w:r>
    </w:p>
    <w:p w14:paraId="13B6BE35" w14:textId="77777777" w:rsidR="00F77F03" w:rsidRPr="002C7E48" w:rsidRDefault="00A72284" w:rsidP="005420B0">
      <w:pPr>
        <w:pStyle w:val="ListParagraph"/>
        <w:numPr>
          <w:ilvl w:val="0"/>
          <w:numId w:val="9"/>
        </w:numPr>
        <w:spacing w:before="100" w:beforeAutospacing="1" w:after="100" w:afterAutospacing="1"/>
        <w:rPr>
          <w:rFonts w:ascii="Times New Roman" w:eastAsia="Times New Roman" w:hAnsi="Times New Roman" w:cs="Times New Roman"/>
        </w:rPr>
      </w:pPr>
      <w:r w:rsidRPr="002C7E48">
        <w:rPr>
          <w:rFonts w:ascii="Times New Roman" w:eastAsia="Times New Roman" w:hAnsi="Times New Roman" w:cs="Times New Roman"/>
          <w:b/>
        </w:rPr>
        <w:t>Virtual Campus Explorer (VCE):</w:t>
      </w:r>
      <w:r w:rsidRPr="002C7E48">
        <w:rPr>
          <w:rFonts w:ascii="Times New Roman" w:eastAsia="Times New Roman" w:hAnsi="Times New Roman" w:cs="Times New Roman"/>
        </w:rPr>
        <w:t xml:space="preserve"> This CSCI</w:t>
      </w:r>
      <w:r w:rsidR="0062600E" w:rsidRPr="002C7E48">
        <w:rPr>
          <w:rFonts w:ascii="Times New Roman" w:eastAsia="Times New Roman" w:hAnsi="Times New Roman" w:cs="Times New Roman"/>
        </w:rPr>
        <w:t xml:space="preserve"> shall</w:t>
      </w:r>
      <w:r w:rsidR="00B162A2" w:rsidRPr="002C7E48">
        <w:rPr>
          <w:rFonts w:ascii="Times New Roman" w:eastAsia="Times New Roman" w:hAnsi="Times New Roman" w:cs="Times New Roman"/>
        </w:rPr>
        <w:t xml:space="preserve"> allow the user to freely explore the virtual UMBC campus map from a chosen starting point.</w:t>
      </w:r>
    </w:p>
    <w:p w14:paraId="64ABC122" w14:textId="273796B8" w:rsidR="00F77F03" w:rsidRPr="002C7E48" w:rsidRDefault="00F77F03" w:rsidP="005420B0">
      <w:pPr>
        <w:pStyle w:val="ListParagraph"/>
        <w:numPr>
          <w:ilvl w:val="0"/>
          <w:numId w:val="9"/>
        </w:numPr>
        <w:spacing w:before="100" w:beforeAutospacing="1" w:after="100" w:afterAutospacing="1"/>
        <w:rPr>
          <w:rFonts w:ascii="Times New Roman" w:eastAsia="Times New Roman" w:hAnsi="Times New Roman" w:cs="Times New Roman"/>
        </w:rPr>
      </w:pPr>
      <w:r w:rsidRPr="002C7E48">
        <w:rPr>
          <w:rFonts w:ascii="Times New Roman" w:eastAsia="Times New Roman" w:hAnsi="Times New Roman" w:cs="Times New Roman"/>
          <w:b/>
        </w:rPr>
        <w:t xml:space="preserve">Virtual Parking Finder </w:t>
      </w:r>
      <w:r w:rsidR="00A72284" w:rsidRPr="002C7E48">
        <w:rPr>
          <w:rFonts w:ascii="Times New Roman" w:eastAsia="Times New Roman" w:hAnsi="Times New Roman" w:cs="Times New Roman"/>
          <w:b/>
        </w:rPr>
        <w:t>(VPF):</w:t>
      </w:r>
      <w:r w:rsidR="00A72284" w:rsidRPr="002C7E48">
        <w:rPr>
          <w:rFonts w:ascii="Times New Roman" w:eastAsia="Times New Roman" w:hAnsi="Times New Roman" w:cs="Times New Roman"/>
        </w:rPr>
        <w:t xml:space="preserve"> </w:t>
      </w:r>
      <w:r w:rsidR="0062600E" w:rsidRPr="002C7E48">
        <w:rPr>
          <w:rFonts w:ascii="Times New Roman" w:eastAsia="Times New Roman" w:hAnsi="Times New Roman" w:cs="Times New Roman"/>
        </w:rPr>
        <w:t>This CSCI shall</w:t>
      </w:r>
      <w:r w:rsidR="006C7760" w:rsidRPr="002C7E48">
        <w:rPr>
          <w:rFonts w:ascii="Times New Roman" w:eastAsia="Times New Roman" w:hAnsi="Times New Roman" w:cs="Times New Roman"/>
        </w:rPr>
        <w:t xml:space="preserve"> identify parking lots where the user is allowed to park based on the user’s status (faculty member, commuter student, </w:t>
      </w:r>
      <w:r w:rsidR="00A37637" w:rsidRPr="002C7E48">
        <w:rPr>
          <w:rFonts w:ascii="Times New Roman" w:eastAsia="Times New Roman" w:hAnsi="Times New Roman" w:cs="Times New Roman"/>
        </w:rPr>
        <w:t>residential</w:t>
      </w:r>
      <w:r w:rsidR="006C7760" w:rsidRPr="002C7E48">
        <w:rPr>
          <w:rFonts w:ascii="Times New Roman" w:eastAsia="Times New Roman" w:hAnsi="Times New Roman" w:cs="Times New Roman"/>
        </w:rPr>
        <w:t xml:space="preserve"> student, visitor, etc.).</w:t>
      </w:r>
    </w:p>
    <w:p w14:paraId="2C1D12F0" w14:textId="77777777" w:rsidR="00F77F03" w:rsidRPr="002C7E48" w:rsidRDefault="00F77F03" w:rsidP="005420B0">
      <w:pPr>
        <w:pStyle w:val="ListParagraph"/>
        <w:numPr>
          <w:ilvl w:val="0"/>
          <w:numId w:val="9"/>
        </w:numPr>
        <w:spacing w:before="100" w:beforeAutospacing="1" w:after="100" w:afterAutospacing="1"/>
        <w:rPr>
          <w:rFonts w:ascii="Times New Roman" w:eastAsia="Times New Roman" w:hAnsi="Times New Roman" w:cs="Times New Roman"/>
        </w:rPr>
      </w:pPr>
      <w:r w:rsidRPr="002C7E48">
        <w:rPr>
          <w:rFonts w:ascii="Times New Roman" w:eastAsia="Times New Roman" w:hAnsi="Times New Roman" w:cs="Times New Roman"/>
          <w:b/>
        </w:rPr>
        <w:t xml:space="preserve">Virtual Tour Interface </w:t>
      </w:r>
      <w:r w:rsidR="00A72284" w:rsidRPr="002C7E48">
        <w:rPr>
          <w:rFonts w:ascii="Times New Roman" w:eastAsia="Times New Roman" w:hAnsi="Times New Roman" w:cs="Times New Roman"/>
          <w:b/>
        </w:rPr>
        <w:t>(VTI):</w:t>
      </w:r>
      <w:r w:rsidR="00A72284" w:rsidRPr="002C7E48">
        <w:rPr>
          <w:rFonts w:ascii="Times New Roman" w:eastAsia="Times New Roman" w:hAnsi="Times New Roman" w:cs="Times New Roman"/>
        </w:rPr>
        <w:t xml:space="preserve"> </w:t>
      </w:r>
      <w:r w:rsidR="0062600E" w:rsidRPr="002C7E48">
        <w:rPr>
          <w:rFonts w:ascii="Times New Roman" w:eastAsia="Times New Roman" w:hAnsi="Times New Roman" w:cs="Times New Roman"/>
        </w:rPr>
        <w:t xml:space="preserve">This CSCI shall provide a browser-based interface for the VT2 system based on the WebGL framework. The interface shall provide </w:t>
      </w:r>
      <w:r w:rsidR="006C7760" w:rsidRPr="002C7E48">
        <w:rPr>
          <w:rFonts w:ascii="Times New Roman" w:eastAsia="Times New Roman" w:hAnsi="Times New Roman" w:cs="Times New Roman"/>
        </w:rPr>
        <w:t xml:space="preserve">the main menu for the system, allowing the user to select either the VCE function or the VPF function. </w:t>
      </w:r>
    </w:p>
    <w:p w14:paraId="726C5601" w14:textId="77777777" w:rsidR="001630E1" w:rsidRPr="002C7E48" w:rsidRDefault="00DE3F06" w:rsidP="005420B0">
      <w:pPr>
        <w:pStyle w:val="ListParagraph"/>
        <w:numPr>
          <w:ilvl w:val="0"/>
          <w:numId w:val="9"/>
        </w:numPr>
        <w:spacing w:before="100" w:beforeAutospacing="1" w:after="100" w:afterAutospacing="1"/>
        <w:rPr>
          <w:rFonts w:ascii="Times New Roman" w:eastAsia="Times New Roman" w:hAnsi="Times New Roman" w:cs="Times New Roman"/>
        </w:rPr>
      </w:pPr>
      <w:r w:rsidRPr="002C7E48">
        <w:rPr>
          <w:rFonts w:ascii="Times New Roman" w:eastAsia="Times New Roman" w:hAnsi="Times New Roman" w:cs="Times New Roman"/>
          <w:b/>
        </w:rPr>
        <w:t>Virtual Unity Engine (VUE):</w:t>
      </w:r>
      <w:r w:rsidRPr="002C7E48">
        <w:rPr>
          <w:rFonts w:ascii="Times New Roman" w:eastAsia="Times New Roman" w:hAnsi="Times New Roman" w:cs="Times New Roman"/>
        </w:rPr>
        <w:t xml:space="preserve"> This CSCI shall provide a customized version of the Unity Engine that includes accurate 3D renderings and textures of the UMBC campus buildings. </w:t>
      </w:r>
      <w:r w:rsidR="00B25184" w:rsidRPr="002C7E48">
        <w:rPr>
          <w:rFonts w:ascii="Times New Roman" w:eastAsia="Times New Roman" w:hAnsi="Times New Roman" w:cs="Times New Roman"/>
        </w:rPr>
        <w:t>It shall allow natural movement around the campus’ exterior spaces with motion and camera effects generally expected of first and third-person point of view video games.</w:t>
      </w:r>
    </w:p>
    <w:p w14:paraId="412C55E1" w14:textId="77777777" w:rsidR="00A516B3" w:rsidRPr="002C7E48" w:rsidRDefault="00A516B3" w:rsidP="00A516B3">
      <w:pPr>
        <w:keepNext/>
        <w:spacing w:before="100" w:beforeAutospacing="1" w:after="100" w:afterAutospacing="1"/>
        <w:jc w:val="center"/>
      </w:pPr>
      <w:r w:rsidRPr="002C7E48">
        <w:rPr>
          <w:noProof/>
        </w:rPr>
        <w:drawing>
          <wp:inline distT="0" distB="0" distL="0" distR="0" wp14:anchorId="2E4D1FCE" wp14:editId="5FC9F0CF">
            <wp:extent cx="3048000" cy="266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jpg"/>
                    <pic:cNvPicPr/>
                  </pic:nvPicPr>
                  <pic:blipFill>
                    <a:blip r:embed="rId10">
                      <a:extLst>
                        <a:ext uri="{28A0092B-C50C-407E-A947-70E740481C1C}">
                          <a14:useLocalDpi xmlns:a14="http://schemas.microsoft.com/office/drawing/2010/main" val="0"/>
                        </a:ext>
                      </a:extLst>
                    </a:blip>
                    <a:stretch>
                      <a:fillRect/>
                    </a:stretch>
                  </pic:blipFill>
                  <pic:spPr>
                    <a:xfrm>
                      <a:off x="0" y="0"/>
                      <a:ext cx="3048000" cy="2667000"/>
                    </a:xfrm>
                    <a:prstGeom prst="rect">
                      <a:avLst/>
                    </a:prstGeom>
                  </pic:spPr>
                </pic:pic>
              </a:graphicData>
            </a:graphic>
          </wp:inline>
        </w:drawing>
      </w:r>
    </w:p>
    <w:p w14:paraId="5CE779C5" w14:textId="77777777" w:rsidR="00A516B3" w:rsidRPr="002C7E48" w:rsidRDefault="00A516B3" w:rsidP="00A516B3">
      <w:pPr>
        <w:pStyle w:val="Caption"/>
        <w:jc w:val="center"/>
        <w:rPr>
          <w:rFonts w:ascii="Times New Roman" w:hAnsi="Times New Roman" w:cs="Times New Roman"/>
        </w:rPr>
      </w:pPr>
      <w:r w:rsidRPr="002C7E48">
        <w:rPr>
          <w:rFonts w:ascii="Times New Roman" w:hAnsi="Times New Roman" w:cs="Times New Roman"/>
        </w:rPr>
        <w:t xml:space="preserve">Figure </w:t>
      </w:r>
      <w:r w:rsidRPr="002C7E48">
        <w:rPr>
          <w:rFonts w:ascii="Times New Roman" w:hAnsi="Times New Roman" w:cs="Times New Roman"/>
        </w:rPr>
        <w:fldChar w:fldCharType="begin"/>
      </w:r>
      <w:r w:rsidRPr="002C7E48">
        <w:rPr>
          <w:rFonts w:ascii="Times New Roman" w:hAnsi="Times New Roman" w:cs="Times New Roman"/>
        </w:rPr>
        <w:instrText xml:space="preserve"> SEQ Figure \* ARABIC </w:instrText>
      </w:r>
      <w:r w:rsidRPr="002C7E48">
        <w:rPr>
          <w:rFonts w:ascii="Times New Roman" w:hAnsi="Times New Roman" w:cs="Times New Roman"/>
        </w:rPr>
        <w:fldChar w:fldCharType="separate"/>
      </w:r>
      <w:r w:rsidRPr="002C7E48">
        <w:rPr>
          <w:rFonts w:ascii="Times New Roman" w:hAnsi="Times New Roman" w:cs="Times New Roman"/>
          <w:noProof/>
        </w:rPr>
        <w:t>1</w:t>
      </w:r>
      <w:r w:rsidRPr="002C7E48">
        <w:rPr>
          <w:rFonts w:ascii="Times New Roman" w:hAnsi="Times New Roman" w:cs="Times New Roman"/>
        </w:rPr>
        <w:fldChar w:fldCharType="end"/>
      </w:r>
      <w:r w:rsidRPr="002C7E48">
        <w:rPr>
          <w:rFonts w:ascii="Times New Roman" w:hAnsi="Times New Roman" w:cs="Times New Roman"/>
        </w:rPr>
        <w:t xml:space="preserve"> System Architecture</w:t>
      </w:r>
    </w:p>
    <w:p w14:paraId="2853EC37" w14:textId="77777777" w:rsidR="00432ED1" w:rsidRDefault="00432ED1" w:rsidP="00686A10">
      <w:pPr>
        <w:spacing w:before="100" w:beforeAutospacing="1" w:after="100" w:afterAutospacing="1"/>
        <w:contextualSpacing/>
        <w:outlineLvl w:val="1"/>
      </w:pPr>
    </w:p>
    <w:p w14:paraId="6A318786" w14:textId="330029E4" w:rsidR="00686A10" w:rsidRPr="002C7E48" w:rsidRDefault="00686A10" w:rsidP="00686A10">
      <w:pPr>
        <w:spacing w:before="100" w:beforeAutospacing="1" w:after="100" w:afterAutospacing="1"/>
        <w:contextualSpacing/>
        <w:outlineLvl w:val="1"/>
        <w:rPr>
          <w:b/>
          <w:bCs/>
          <w:sz w:val="36"/>
          <w:szCs w:val="36"/>
        </w:rPr>
      </w:pPr>
      <w:bookmarkStart w:id="10" w:name="_Toc528273500"/>
      <w:r w:rsidRPr="002C7E48">
        <w:rPr>
          <w:b/>
          <w:bCs/>
          <w:sz w:val="36"/>
          <w:szCs w:val="36"/>
        </w:rPr>
        <w:t>2.</w:t>
      </w:r>
      <w:r w:rsidR="004C067D" w:rsidRPr="002C7E48">
        <w:rPr>
          <w:b/>
          <w:bCs/>
          <w:sz w:val="36"/>
          <w:szCs w:val="36"/>
        </w:rPr>
        <w:t>2</w:t>
      </w:r>
      <w:r w:rsidRPr="002C7E48">
        <w:rPr>
          <w:b/>
          <w:bCs/>
          <w:sz w:val="36"/>
          <w:szCs w:val="36"/>
        </w:rPr>
        <w:t xml:space="preserve"> User Characteristics</w:t>
      </w:r>
      <w:bookmarkEnd w:id="10"/>
    </w:p>
    <w:p w14:paraId="0929183E" w14:textId="77777777" w:rsidR="00686A10" w:rsidRPr="002C7E48" w:rsidRDefault="00686A10" w:rsidP="00E01DE4"/>
    <w:p w14:paraId="0893BFF8" w14:textId="77777777" w:rsidR="00E01DE4" w:rsidRPr="002C7E48" w:rsidRDefault="00E01DE4" w:rsidP="00E01DE4">
      <w:r w:rsidRPr="002C7E48">
        <w:t xml:space="preserve">Users of this system are assumed to possess basic </w:t>
      </w:r>
      <w:r w:rsidR="008968D6" w:rsidRPr="002C7E48">
        <w:t>familiarity with</w:t>
      </w:r>
      <w:r w:rsidRPr="002C7E48">
        <w:t xml:space="preserve"> internet browsers and websites, but no other special knowledge or skills are required. All user interaction with the system will take place through browser-based menu</w:t>
      </w:r>
      <w:r w:rsidR="008968D6" w:rsidRPr="002C7E48">
        <w:t xml:space="preserve">s, and the system will prompt the user to take action with clear and simple instructions when necessary. </w:t>
      </w:r>
    </w:p>
    <w:p w14:paraId="27383E79" w14:textId="77777777" w:rsidR="00E01DE4" w:rsidRPr="002C7E48" w:rsidRDefault="00E01DE4" w:rsidP="00E01DE4"/>
    <w:p w14:paraId="33C17655" w14:textId="77777777" w:rsidR="00686A10" w:rsidRPr="002C7E48" w:rsidRDefault="00686A10" w:rsidP="00ED2F6C">
      <w:pPr>
        <w:spacing w:before="100" w:beforeAutospacing="1" w:after="100" w:afterAutospacing="1"/>
        <w:contextualSpacing/>
        <w:outlineLvl w:val="1"/>
        <w:rPr>
          <w:b/>
          <w:bCs/>
          <w:sz w:val="36"/>
          <w:szCs w:val="36"/>
        </w:rPr>
      </w:pPr>
      <w:bookmarkStart w:id="11" w:name="_Toc528273501"/>
      <w:r w:rsidRPr="002C7E48">
        <w:rPr>
          <w:b/>
          <w:bCs/>
          <w:sz w:val="36"/>
          <w:szCs w:val="36"/>
        </w:rPr>
        <w:lastRenderedPageBreak/>
        <w:t>2.</w:t>
      </w:r>
      <w:r w:rsidR="004C067D" w:rsidRPr="002C7E48">
        <w:rPr>
          <w:b/>
          <w:bCs/>
          <w:sz w:val="36"/>
          <w:szCs w:val="36"/>
        </w:rPr>
        <w:t>3</w:t>
      </w:r>
      <w:r w:rsidRPr="002C7E48">
        <w:rPr>
          <w:b/>
          <w:bCs/>
          <w:sz w:val="36"/>
          <w:szCs w:val="36"/>
        </w:rPr>
        <w:t xml:space="preserve"> Constraints</w:t>
      </w:r>
      <w:bookmarkEnd w:id="11"/>
    </w:p>
    <w:p w14:paraId="1FE57492" w14:textId="77777777" w:rsidR="00ED2F6C" w:rsidRPr="002C7E48" w:rsidRDefault="00ED2F6C" w:rsidP="00471A2D"/>
    <w:p w14:paraId="40B5C8C6" w14:textId="77777777" w:rsidR="00D74BCB" w:rsidRPr="002C7E48" w:rsidRDefault="003E4A84" w:rsidP="00471A2D">
      <w:r w:rsidRPr="002C7E48">
        <w:t>The system relies on UMBC’s GIS office to provide the object files necessary for creating three-dimensional renderings of the campus buildings</w:t>
      </w:r>
      <w:r w:rsidR="00D74BCB" w:rsidRPr="002C7E48">
        <w:t xml:space="preserve">. </w:t>
      </w:r>
      <w:r w:rsidRPr="002C7E48">
        <w:t xml:space="preserve">As of late October 2018, the GIS department did not have renderings and textures for some of the buildings. As a result, version 1.0 of </w:t>
      </w:r>
      <w:r w:rsidR="00471A2D" w:rsidRPr="002C7E48">
        <w:t xml:space="preserve">the web application will </w:t>
      </w:r>
      <w:r w:rsidRPr="002C7E48">
        <w:t>only c</w:t>
      </w:r>
      <w:r w:rsidR="00471A2D" w:rsidRPr="002C7E48">
        <w:t xml:space="preserve">ontain </w:t>
      </w:r>
      <w:r w:rsidRPr="002C7E48">
        <w:t xml:space="preserve">a subset of the 43 buildings that comprise the UMBC main campus. </w:t>
      </w:r>
    </w:p>
    <w:p w14:paraId="18E43590" w14:textId="77777777" w:rsidR="00D74BCB" w:rsidRPr="002C7E48" w:rsidRDefault="00D74BCB" w:rsidP="00471A2D"/>
    <w:p w14:paraId="05E7A2CB" w14:textId="77777777" w:rsidR="00471A2D" w:rsidRPr="002C7E48" w:rsidRDefault="00D74BCB" w:rsidP="00471A2D">
      <w:r w:rsidRPr="002C7E48">
        <w:t xml:space="preserve">Additionally, the WebGL framework that allows the Unity engine to be run within a web browser is not currently supported on mobile devices. Therefore, the user must access the system through a desktop computer or laptop. Also, </w:t>
      </w:r>
      <w:r w:rsidR="00FB7D3E" w:rsidRPr="002C7E48">
        <w:t xml:space="preserve">a compatible browser </w:t>
      </w:r>
      <w:r w:rsidRPr="002C7E48">
        <w:t>as described in the Unity WebGL manual</w:t>
      </w:r>
      <w:r w:rsidR="00FB7D3E" w:rsidRPr="002C7E48">
        <w:t xml:space="preserve"> (https://docs.unity3d.com/Manual/webgl-browsercompatibility.html) must be used. Most modern browsers (Firefox, Chrome, Safari, Microsoft Edge) are supported.</w:t>
      </w:r>
      <w:r w:rsidR="00CF242F" w:rsidRPr="002C7E48">
        <w:t xml:space="preserve"> Future versions of the system will provide support for mobile computing using a different framework.</w:t>
      </w:r>
    </w:p>
    <w:p w14:paraId="225CF22E" w14:textId="77777777" w:rsidR="00471A2D" w:rsidRPr="002C7E48" w:rsidRDefault="00471A2D" w:rsidP="00471A2D"/>
    <w:p w14:paraId="62C39D89" w14:textId="77777777" w:rsidR="00FB7D3E" w:rsidRPr="002C7E48" w:rsidRDefault="00FB7D3E" w:rsidP="00471A2D">
      <w:r w:rsidRPr="002C7E48">
        <w:t>Finally</w:t>
      </w:r>
      <w:r w:rsidR="000C4066" w:rsidRPr="002C7E48">
        <w:t xml:space="preserve">, version 1 of the software will not provide the user with directions to or from parking lots or buildings. It is intended that the system will provide this capability in a future </w:t>
      </w:r>
      <w:r w:rsidR="008D48A4" w:rsidRPr="002C7E48">
        <w:t>release</w:t>
      </w:r>
      <w:r w:rsidR="000C4066" w:rsidRPr="002C7E48">
        <w:t>.</w:t>
      </w:r>
    </w:p>
    <w:p w14:paraId="057F6DE9" w14:textId="77777777" w:rsidR="000C4066" w:rsidRPr="002C7E48" w:rsidRDefault="000C4066" w:rsidP="00471A2D"/>
    <w:p w14:paraId="04A82EA8" w14:textId="77777777" w:rsidR="00686A10" w:rsidRPr="002C7E48" w:rsidRDefault="00686A10" w:rsidP="00686A10">
      <w:pPr>
        <w:spacing w:before="100" w:beforeAutospacing="1" w:after="100" w:afterAutospacing="1"/>
        <w:contextualSpacing/>
        <w:outlineLvl w:val="1"/>
        <w:rPr>
          <w:b/>
          <w:bCs/>
          <w:sz w:val="36"/>
          <w:szCs w:val="36"/>
        </w:rPr>
      </w:pPr>
      <w:bookmarkStart w:id="12" w:name="_Toc528273502"/>
      <w:r w:rsidRPr="002C7E48">
        <w:rPr>
          <w:b/>
          <w:bCs/>
          <w:sz w:val="36"/>
          <w:szCs w:val="36"/>
        </w:rPr>
        <w:t>2.</w:t>
      </w:r>
      <w:r w:rsidR="004C067D" w:rsidRPr="002C7E48">
        <w:rPr>
          <w:b/>
          <w:bCs/>
          <w:sz w:val="36"/>
          <w:szCs w:val="36"/>
        </w:rPr>
        <w:t>4</w:t>
      </w:r>
      <w:r w:rsidRPr="002C7E48">
        <w:rPr>
          <w:b/>
          <w:bCs/>
          <w:sz w:val="36"/>
          <w:szCs w:val="36"/>
        </w:rPr>
        <w:t xml:space="preserve"> Assumptions and Dependencies</w:t>
      </w:r>
      <w:bookmarkEnd w:id="12"/>
    </w:p>
    <w:p w14:paraId="4312A08C" w14:textId="77777777" w:rsidR="00686A10" w:rsidRPr="002C7E48" w:rsidRDefault="00686A10" w:rsidP="00CF637B"/>
    <w:p w14:paraId="3CA5F992" w14:textId="32CE6898" w:rsidR="009A221B" w:rsidRPr="002C7E48" w:rsidRDefault="00CF637B" w:rsidP="00CF637B">
      <w:r w:rsidRPr="002C7E48">
        <w:t xml:space="preserve">It is assumed that the CSCIs </w:t>
      </w:r>
      <w:r w:rsidR="00A37637" w:rsidRPr="002C7E48">
        <w:t>identified</w:t>
      </w:r>
      <w:r w:rsidRPr="002C7E48">
        <w:t xml:space="preserve"> in this version of the SRS are the basic CSCIs necessary to meet customer requirements. Once the software engineering team has successfully implemented these CSCIs, the team may proceed with implementation of “reach goals” such as direction-finding algorithms and mobile support upon agreement with the customer.</w:t>
      </w:r>
    </w:p>
    <w:p w14:paraId="4664204B" w14:textId="77777777" w:rsidR="00CF637B" w:rsidRPr="002C7E48" w:rsidRDefault="00CF637B" w:rsidP="00CF637B"/>
    <w:p w14:paraId="0A37B750" w14:textId="77777777" w:rsidR="00CF637B" w:rsidRPr="002C7E48" w:rsidRDefault="00CF637B" w:rsidP="00CF637B">
      <w:r w:rsidRPr="002C7E48">
        <w:t>Additionally, the engineering team</w:t>
      </w:r>
      <w:r w:rsidR="00FF49D4" w:rsidRPr="002C7E48">
        <w:t xml:space="preserve">’s ability to host </w:t>
      </w:r>
      <w:r w:rsidRPr="002C7E48">
        <w:t xml:space="preserve">the application at www.umbcvirtualtour.com is dependent on </w:t>
      </w:r>
      <w:r w:rsidR="00FF49D4" w:rsidRPr="002C7E48">
        <w:t xml:space="preserve">continued access to low-cost domain registration and </w:t>
      </w:r>
    </w:p>
    <w:p w14:paraId="16803847" w14:textId="77777777" w:rsidR="009A221B" w:rsidRPr="002C7E48" w:rsidRDefault="009A221B" w:rsidP="00CF637B"/>
    <w:p w14:paraId="4FFBC8D2" w14:textId="77777777" w:rsidR="006B0CE1" w:rsidRPr="002C7E48" w:rsidRDefault="00CF637B" w:rsidP="00CF637B">
      <w:r w:rsidRPr="002C7E48">
        <w:t>No other special assumptions or dependencies have been identified.</w:t>
      </w:r>
    </w:p>
    <w:p w14:paraId="0953EFA4" w14:textId="77777777" w:rsidR="006B0CE1" w:rsidRPr="002C7E48" w:rsidRDefault="006B0CE1" w:rsidP="00CF637B"/>
    <w:p w14:paraId="5433E2D9" w14:textId="2DF16114" w:rsidR="00404B4F" w:rsidRPr="002C7E48" w:rsidRDefault="00404B4F" w:rsidP="00C02EF9">
      <w:pPr>
        <w:spacing w:before="100" w:beforeAutospacing="1" w:after="100" w:afterAutospacing="1"/>
        <w:contextualSpacing/>
        <w:outlineLvl w:val="0"/>
        <w:rPr>
          <w:b/>
          <w:bCs/>
          <w:kern w:val="36"/>
          <w:sz w:val="48"/>
          <w:szCs w:val="48"/>
        </w:rPr>
      </w:pPr>
      <w:bookmarkStart w:id="13" w:name="_Toc528273503"/>
      <w:r w:rsidRPr="002C7E48">
        <w:rPr>
          <w:b/>
          <w:bCs/>
          <w:kern w:val="36"/>
          <w:sz w:val="48"/>
          <w:szCs w:val="48"/>
        </w:rPr>
        <w:t>3 Requirements</w:t>
      </w:r>
      <w:bookmarkEnd w:id="13"/>
    </w:p>
    <w:p w14:paraId="6592948B" w14:textId="77777777" w:rsidR="00CE0908" w:rsidRPr="002C7E48" w:rsidRDefault="00CE0908" w:rsidP="00C8437B"/>
    <w:p w14:paraId="4359800C" w14:textId="77777777" w:rsidR="00404B4F" w:rsidRPr="002C7E48" w:rsidRDefault="00404B4F" w:rsidP="00C02EF9">
      <w:pPr>
        <w:spacing w:before="100" w:beforeAutospacing="1" w:after="100" w:afterAutospacing="1"/>
        <w:contextualSpacing/>
        <w:outlineLvl w:val="1"/>
        <w:rPr>
          <w:b/>
          <w:bCs/>
          <w:sz w:val="36"/>
          <w:szCs w:val="36"/>
        </w:rPr>
      </w:pPr>
      <w:bookmarkStart w:id="14" w:name="_Toc528273504"/>
      <w:r w:rsidRPr="002C7E48">
        <w:rPr>
          <w:b/>
          <w:bCs/>
          <w:sz w:val="36"/>
          <w:szCs w:val="36"/>
        </w:rPr>
        <w:t>3.1 Required states and modes</w:t>
      </w:r>
      <w:bookmarkEnd w:id="14"/>
    </w:p>
    <w:p w14:paraId="5B92273F" w14:textId="620C9253" w:rsidR="00CE0908" w:rsidRPr="002C7E48" w:rsidRDefault="00CE0908" w:rsidP="00457AEF"/>
    <w:p w14:paraId="615081C3" w14:textId="59A3B7AF" w:rsidR="00473F39" w:rsidRPr="002C7E48" w:rsidRDefault="00457AEF" w:rsidP="00457AEF">
      <w:r w:rsidRPr="002C7E48">
        <w:t>No states or modes are required.</w:t>
      </w:r>
    </w:p>
    <w:p w14:paraId="596D7A7A" w14:textId="77777777" w:rsidR="00473F39" w:rsidRPr="002C7E48" w:rsidRDefault="00473F39" w:rsidP="00457AEF"/>
    <w:p w14:paraId="10F88264" w14:textId="77777777" w:rsidR="00404B4F" w:rsidRPr="002C7E48" w:rsidRDefault="00404B4F" w:rsidP="00C02EF9">
      <w:pPr>
        <w:spacing w:before="100" w:beforeAutospacing="1" w:after="100" w:afterAutospacing="1"/>
        <w:contextualSpacing/>
        <w:outlineLvl w:val="1"/>
        <w:rPr>
          <w:b/>
          <w:bCs/>
          <w:sz w:val="36"/>
          <w:szCs w:val="36"/>
        </w:rPr>
      </w:pPr>
      <w:bookmarkStart w:id="15" w:name="_Toc528273505"/>
      <w:r w:rsidRPr="002C7E48">
        <w:rPr>
          <w:b/>
          <w:bCs/>
          <w:sz w:val="36"/>
          <w:szCs w:val="36"/>
        </w:rPr>
        <w:t xml:space="preserve">3.2 CSCI </w:t>
      </w:r>
      <w:r w:rsidR="00EF0DCE" w:rsidRPr="002C7E48">
        <w:rPr>
          <w:b/>
          <w:bCs/>
          <w:sz w:val="36"/>
          <w:szCs w:val="36"/>
        </w:rPr>
        <w:t>Functional Requirements</w:t>
      </w:r>
      <w:bookmarkEnd w:id="15"/>
    </w:p>
    <w:p w14:paraId="28AEFC63" w14:textId="77777777" w:rsidR="00EF0DCE" w:rsidRPr="002C7E48" w:rsidRDefault="00EF0DCE" w:rsidP="00C02EF9">
      <w:pPr>
        <w:spacing w:before="100" w:beforeAutospacing="1" w:after="100" w:afterAutospacing="1"/>
        <w:contextualSpacing/>
        <w:outlineLvl w:val="2"/>
      </w:pPr>
    </w:p>
    <w:p w14:paraId="5C15356F" w14:textId="77777777" w:rsidR="00EF0DCE" w:rsidRPr="002C7E48" w:rsidRDefault="00EF0DCE" w:rsidP="00B4678D">
      <w:r w:rsidRPr="002C7E48">
        <w:t>This section describes the functional</w:t>
      </w:r>
      <w:r w:rsidR="00C61E09" w:rsidRPr="002C7E48">
        <w:t xml:space="preserve"> requirements for each of the </w:t>
      </w:r>
      <w:r w:rsidR="00847C4A" w:rsidRPr="002C7E48">
        <w:t>four</w:t>
      </w:r>
      <w:r w:rsidR="00C61E09" w:rsidRPr="002C7E48">
        <w:t xml:space="preserve"> CSCIs: the Virtual Tour Interface CSCI (VTI), the Virtual Campus Explorer CSCI (VCE), the Virtual Parking Finder CSCI (VPF)</w:t>
      </w:r>
      <w:r w:rsidR="00847C4A" w:rsidRPr="002C7E48">
        <w:t>, and the Virtual Unity Engine CSCI (VUE).</w:t>
      </w:r>
    </w:p>
    <w:p w14:paraId="34AFCA80" w14:textId="77777777" w:rsidR="00EF0DCE" w:rsidRPr="002C7E48" w:rsidRDefault="00EF0DCE" w:rsidP="00C02EF9">
      <w:pPr>
        <w:spacing w:before="100" w:beforeAutospacing="1" w:after="100" w:afterAutospacing="1"/>
        <w:contextualSpacing/>
        <w:outlineLvl w:val="2"/>
      </w:pPr>
    </w:p>
    <w:p w14:paraId="4629536B" w14:textId="77777777" w:rsidR="00432ED1" w:rsidRDefault="00432ED1" w:rsidP="00C02EF9">
      <w:pPr>
        <w:spacing w:before="100" w:beforeAutospacing="1" w:after="100" w:afterAutospacing="1"/>
        <w:contextualSpacing/>
        <w:outlineLvl w:val="2"/>
        <w:rPr>
          <w:b/>
          <w:bCs/>
          <w:sz w:val="27"/>
          <w:szCs w:val="27"/>
        </w:rPr>
      </w:pPr>
    </w:p>
    <w:p w14:paraId="56F86EE9" w14:textId="3699D266" w:rsidR="00404B4F" w:rsidRPr="002C7E48" w:rsidRDefault="00404B4F" w:rsidP="00C02EF9">
      <w:pPr>
        <w:spacing w:before="100" w:beforeAutospacing="1" w:after="100" w:afterAutospacing="1"/>
        <w:contextualSpacing/>
        <w:outlineLvl w:val="2"/>
        <w:rPr>
          <w:b/>
          <w:bCs/>
          <w:sz w:val="27"/>
          <w:szCs w:val="27"/>
        </w:rPr>
      </w:pPr>
      <w:bookmarkStart w:id="16" w:name="_Toc528273506"/>
      <w:r w:rsidRPr="002C7E48">
        <w:rPr>
          <w:b/>
          <w:bCs/>
          <w:sz w:val="27"/>
          <w:szCs w:val="27"/>
        </w:rPr>
        <w:lastRenderedPageBreak/>
        <w:t>3.2.</w:t>
      </w:r>
      <w:r w:rsidR="00CE10D3" w:rsidRPr="002C7E48">
        <w:rPr>
          <w:b/>
          <w:bCs/>
          <w:sz w:val="27"/>
          <w:szCs w:val="27"/>
        </w:rPr>
        <w:t>1</w:t>
      </w:r>
      <w:r w:rsidRPr="002C7E48">
        <w:rPr>
          <w:b/>
          <w:bCs/>
          <w:sz w:val="27"/>
          <w:szCs w:val="27"/>
        </w:rPr>
        <w:t xml:space="preserve"> </w:t>
      </w:r>
      <w:r w:rsidR="00CE10D3" w:rsidRPr="002C7E48">
        <w:rPr>
          <w:b/>
          <w:bCs/>
          <w:sz w:val="27"/>
          <w:szCs w:val="27"/>
        </w:rPr>
        <w:t>Virtual Tour Interface CSCI (VTI)</w:t>
      </w:r>
      <w:bookmarkEnd w:id="16"/>
    </w:p>
    <w:p w14:paraId="0351D2DE" w14:textId="38189078" w:rsidR="00CC3C89" w:rsidRPr="002C7E48" w:rsidRDefault="00CC3C89" w:rsidP="00387AFE"/>
    <w:p w14:paraId="6A1DE289" w14:textId="60AE8865" w:rsidR="003C64BD" w:rsidRPr="002C7E48" w:rsidRDefault="003C64BD" w:rsidP="003C64BD">
      <w:r w:rsidRPr="002C7E48">
        <w:t xml:space="preserve">3.2.1.1 The VTI shall be displayed through the website https://umbcvirtualtour.com. </w:t>
      </w:r>
    </w:p>
    <w:p w14:paraId="1788A13A" w14:textId="77777777" w:rsidR="003C64BD" w:rsidRPr="002C7E48" w:rsidRDefault="003C64BD" w:rsidP="003C64BD"/>
    <w:p w14:paraId="6F9DE06B" w14:textId="77777777" w:rsidR="003C64BD" w:rsidRPr="002C7E48" w:rsidRDefault="003C64BD" w:rsidP="003C64BD">
      <w:r w:rsidRPr="002C7E48">
        <w:t xml:space="preserve">This requirement shall be tested using demonstration to show that the VTI is displayed when the user goes to the specified website. </w:t>
      </w:r>
    </w:p>
    <w:p w14:paraId="16B76B79" w14:textId="77777777" w:rsidR="003C64BD" w:rsidRPr="002C7E48" w:rsidRDefault="003C64BD" w:rsidP="003C64BD"/>
    <w:p w14:paraId="15A2CB83" w14:textId="71F1764A" w:rsidR="003C64BD" w:rsidRPr="002C7E48" w:rsidRDefault="003C64BD" w:rsidP="003C64BD">
      <w:r w:rsidRPr="002C7E48">
        <w:t xml:space="preserve">3.2.1.2 The VTI shall be built using HTML 5 and </w:t>
      </w:r>
      <w:r w:rsidR="00CA1DEF" w:rsidRPr="002C7E48">
        <w:t>JavaScript</w:t>
      </w:r>
      <w:r w:rsidRPr="002C7E48">
        <w:t xml:space="preserve"> ECMAScript 2018. </w:t>
      </w:r>
    </w:p>
    <w:p w14:paraId="2166302A" w14:textId="77777777" w:rsidR="003C64BD" w:rsidRPr="002C7E48" w:rsidRDefault="003C64BD" w:rsidP="003C64BD"/>
    <w:p w14:paraId="68529159" w14:textId="77777777" w:rsidR="003C64BD" w:rsidRPr="002C7E48" w:rsidRDefault="003C64BD" w:rsidP="003C64BD">
      <w:r w:rsidRPr="002C7E48">
        <w:t>This requirement shall be tested using inspection to verify that the code is written in the correct language.</w:t>
      </w:r>
    </w:p>
    <w:p w14:paraId="429EF838" w14:textId="77777777" w:rsidR="003C64BD" w:rsidRPr="002C7E48" w:rsidRDefault="003C64BD" w:rsidP="003C64BD"/>
    <w:p w14:paraId="67A563F8" w14:textId="48FFB4FC" w:rsidR="003C64BD" w:rsidRPr="002C7E48" w:rsidRDefault="003C64BD" w:rsidP="003C64BD">
      <w:r w:rsidRPr="002C7E48">
        <w:t xml:space="preserve">3.2.1.3 The VTI shall use the WebGL </w:t>
      </w:r>
      <w:r w:rsidR="00CA1DEF" w:rsidRPr="002C7E48">
        <w:t>JavaScript</w:t>
      </w:r>
      <w:r w:rsidRPr="002C7E48">
        <w:t xml:space="preserve"> API to deploy the VUE. </w:t>
      </w:r>
    </w:p>
    <w:p w14:paraId="4EF902F3" w14:textId="77777777" w:rsidR="003C64BD" w:rsidRPr="002C7E48" w:rsidRDefault="003C64BD" w:rsidP="003C64BD"/>
    <w:p w14:paraId="41F306A9" w14:textId="77777777" w:rsidR="003C64BD" w:rsidRPr="002C7E48" w:rsidRDefault="003C64BD" w:rsidP="003C64BD">
      <w:r w:rsidRPr="002C7E48">
        <w:t>This requirement shall be tested using inspection to confirm that the code uses the correct API.</w:t>
      </w:r>
    </w:p>
    <w:p w14:paraId="235347D4" w14:textId="77777777" w:rsidR="003C64BD" w:rsidRPr="002C7E48" w:rsidRDefault="003C64BD" w:rsidP="003C64BD"/>
    <w:p w14:paraId="4CF75FF7" w14:textId="77777777" w:rsidR="003C64BD" w:rsidRPr="002C7E48" w:rsidRDefault="003C64BD" w:rsidP="003C64BD">
      <w:r w:rsidRPr="002C7E48">
        <w:t xml:space="preserve">3.2.1.4 The VTI main page (the website home page) shall include a welcome banner identifying it as the UMBC Virtual Tour 2.0 Website. </w:t>
      </w:r>
    </w:p>
    <w:p w14:paraId="4929594D" w14:textId="77777777" w:rsidR="003C64BD" w:rsidRPr="002C7E48" w:rsidRDefault="003C64BD" w:rsidP="003C64BD"/>
    <w:p w14:paraId="5253BF41" w14:textId="77777777" w:rsidR="003C64BD" w:rsidRPr="002C7E48" w:rsidRDefault="003C64BD" w:rsidP="003C64BD">
      <w:r w:rsidRPr="002C7E48">
        <w:t>This requirement shall be tested using demonstration to verify that the VTI main page contains the banner.</w:t>
      </w:r>
    </w:p>
    <w:p w14:paraId="71DD0A1C" w14:textId="77777777" w:rsidR="003C64BD" w:rsidRPr="002C7E48" w:rsidRDefault="003C64BD" w:rsidP="003C64BD"/>
    <w:p w14:paraId="47D9CAC9" w14:textId="77777777" w:rsidR="003C64BD" w:rsidRPr="002C7E48" w:rsidRDefault="003C64BD" w:rsidP="003C64BD">
      <w:r w:rsidRPr="002C7E48">
        <w:t xml:space="preserve">3.2.1.5 The VTI shall include a link to the UMBC home page (www. umbc.edu) and display one of any of the UMBC logos according to the UMBC style guidelines. </w:t>
      </w:r>
    </w:p>
    <w:p w14:paraId="0945492E" w14:textId="77777777" w:rsidR="003C64BD" w:rsidRPr="002C7E48" w:rsidRDefault="003C64BD" w:rsidP="003C64BD"/>
    <w:p w14:paraId="42151A1D" w14:textId="77777777" w:rsidR="003C64BD" w:rsidRPr="002C7E48" w:rsidRDefault="003C64BD" w:rsidP="003C64BD">
      <w:r w:rsidRPr="002C7E48">
        <w:t>This requirement shall be tested using demonstration to confirm that the VTI contains a link to the UMBC home page and to compare the logo on the VT2 website with the logos from the UMBC style guide web page.</w:t>
      </w:r>
    </w:p>
    <w:p w14:paraId="3E97B16A" w14:textId="77777777" w:rsidR="003C64BD" w:rsidRPr="002C7E48" w:rsidRDefault="003C64BD" w:rsidP="003C64BD"/>
    <w:p w14:paraId="5C7DF20B" w14:textId="77777777" w:rsidR="003C64BD" w:rsidRPr="002C7E48" w:rsidRDefault="003C64BD" w:rsidP="003C64BD">
      <w:r w:rsidRPr="002C7E48">
        <w:t xml:space="preserve">3.2.1.6 The VTI main page shall display a menu to the user with the following options: “About this Website”, “Explore the Campus”, “Find Parking”, and “Help”. </w:t>
      </w:r>
    </w:p>
    <w:p w14:paraId="66BB7539" w14:textId="77777777" w:rsidR="003C64BD" w:rsidRPr="002C7E48" w:rsidRDefault="003C64BD" w:rsidP="003C64BD"/>
    <w:p w14:paraId="408CF4C2" w14:textId="77777777" w:rsidR="003C64BD" w:rsidRPr="002C7E48" w:rsidRDefault="003C64BD" w:rsidP="003C64BD">
      <w:r w:rsidRPr="002C7E48">
        <w:t>This requirement shall be tested using demonstration to show that the VTI main page displays the menu with the correct options.</w:t>
      </w:r>
    </w:p>
    <w:p w14:paraId="7A968346" w14:textId="77777777" w:rsidR="003C64BD" w:rsidRPr="002C7E48" w:rsidRDefault="003C64BD" w:rsidP="003C64BD"/>
    <w:p w14:paraId="7B371B99" w14:textId="77777777" w:rsidR="003C64BD" w:rsidRPr="002C7E48" w:rsidRDefault="003C64BD" w:rsidP="003C64BD">
      <w:r w:rsidRPr="002C7E48">
        <w:t xml:space="preserve">3.2.1.7 Clicking the “About this Website” option shall take the user to a page that provides a brief introduction to UMBC and identifies the purpose of the website as providing virtual tours of the university. </w:t>
      </w:r>
    </w:p>
    <w:p w14:paraId="0C2AB080" w14:textId="77777777" w:rsidR="003C64BD" w:rsidRPr="002C7E48" w:rsidRDefault="003C64BD" w:rsidP="003C64BD"/>
    <w:p w14:paraId="5CC1D1F9" w14:textId="77777777" w:rsidR="003C64BD" w:rsidRPr="002C7E48" w:rsidRDefault="003C64BD" w:rsidP="003C64BD">
      <w:r w:rsidRPr="002C7E48">
        <w:t>This requirement shall be tested using demonstration to show that once the user chooses “About this Website”, the VTI displays a page with a brief introduction to UMBC along with the other information listed in the requirement.</w:t>
      </w:r>
    </w:p>
    <w:p w14:paraId="12A1357F" w14:textId="77777777" w:rsidR="003C64BD" w:rsidRPr="002C7E48" w:rsidRDefault="003C64BD" w:rsidP="003C64BD"/>
    <w:p w14:paraId="4D8DFC2A" w14:textId="77777777" w:rsidR="003C64BD" w:rsidRPr="002C7E48" w:rsidRDefault="003C64BD" w:rsidP="003C64BD">
      <w:r w:rsidRPr="002C7E48">
        <w:t xml:space="preserve">3.2.1.8 Clicking the “Explore the Campus” option shall direct the user to a new page on the website that launches the VCE. </w:t>
      </w:r>
    </w:p>
    <w:p w14:paraId="5B0FA57B" w14:textId="77777777" w:rsidR="003C64BD" w:rsidRPr="002C7E48" w:rsidRDefault="003C64BD" w:rsidP="003C64BD"/>
    <w:p w14:paraId="024C51CE" w14:textId="77777777" w:rsidR="003C64BD" w:rsidRPr="002C7E48" w:rsidRDefault="003C64BD" w:rsidP="003C64BD">
      <w:r w:rsidRPr="002C7E48">
        <w:lastRenderedPageBreak/>
        <w:t xml:space="preserve">This requirement shall be tested using demonstration to show that choosing “Explore the Campus” behaves as the requirement states. </w:t>
      </w:r>
    </w:p>
    <w:p w14:paraId="44EAF173" w14:textId="77777777" w:rsidR="003C64BD" w:rsidRPr="002C7E48" w:rsidRDefault="003C64BD" w:rsidP="003C64BD"/>
    <w:p w14:paraId="043DA9AA" w14:textId="77777777" w:rsidR="003C64BD" w:rsidRPr="002C7E48" w:rsidRDefault="003C64BD" w:rsidP="003C64BD">
      <w:r w:rsidRPr="002C7E48">
        <w:t xml:space="preserve">3.2.1.9 Clicking the “Find Parking” option shall direct the user to a new page on the website that launches the VPF. </w:t>
      </w:r>
    </w:p>
    <w:p w14:paraId="4CA2A3EB" w14:textId="77777777" w:rsidR="003C64BD" w:rsidRPr="002C7E48" w:rsidRDefault="003C64BD" w:rsidP="003C64BD"/>
    <w:p w14:paraId="16773AF3" w14:textId="5B69B21A" w:rsidR="003C64BD" w:rsidRPr="002C7E48" w:rsidRDefault="003C64BD" w:rsidP="003C64BD">
      <w:r w:rsidRPr="002C7E48">
        <w:t xml:space="preserve">This requirement shall be tested using demonstration to show that choosing “Find Parking” behaves as the requirement states. </w:t>
      </w:r>
    </w:p>
    <w:p w14:paraId="771D482D" w14:textId="77777777" w:rsidR="003C64BD" w:rsidRPr="002C7E48" w:rsidRDefault="003C64BD" w:rsidP="003C64BD"/>
    <w:p w14:paraId="3966E6A0" w14:textId="77777777" w:rsidR="003C64BD" w:rsidRPr="002C7E48" w:rsidRDefault="003C64BD" w:rsidP="003C64BD">
      <w:r w:rsidRPr="002C7E48">
        <w:t xml:space="preserve">3.2.1.10 Clicking the “Help” option shall direct the user to a new page on the website that provides a tutorial on how to use the VCE and VPF. The length of the tutorial shall be no fewer than 150 words and no more than 300 words for each of the VCE and VPF CSCIs. </w:t>
      </w:r>
    </w:p>
    <w:p w14:paraId="3BAA60C4" w14:textId="77777777" w:rsidR="003C64BD" w:rsidRPr="002C7E48" w:rsidRDefault="003C64BD" w:rsidP="003C64BD"/>
    <w:p w14:paraId="124F147A" w14:textId="77777777" w:rsidR="003C64BD" w:rsidRPr="002C7E48" w:rsidRDefault="003C64BD" w:rsidP="003C64BD">
      <w:r w:rsidRPr="002C7E48">
        <w:t xml:space="preserve">This requirement shall be tested using demonstration to show that clicking on “Help” will load a new page that provides a tutorial. </w:t>
      </w:r>
    </w:p>
    <w:p w14:paraId="7ED1348E" w14:textId="77777777" w:rsidR="003C64BD" w:rsidRPr="002C7E48" w:rsidRDefault="003C64BD" w:rsidP="003C64BD"/>
    <w:p w14:paraId="3ADA1A2E" w14:textId="77777777" w:rsidR="003C64BD" w:rsidRPr="002C7E48" w:rsidRDefault="003C64BD" w:rsidP="003C64BD">
      <w:r w:rsidRPr="002C7E48">
        <w:t xml:space="preserve">3.2.1.11 All VTI web pages other than the main page shall have a clickable button labeled “Exit” or “Home” that returns the user to the VTI main page. </w:t>
      </w:r>
    </w:p>
    <w:p w14:paraId="5C2B3472" w14:textId="77777777" w:rsidR="003C64BD" w:rsidRPr="002C7E48" w:rsidRDefault="003C64BD" w:rsidP="003C64BD"/>
    <w:p w14:paraId="0087DC2C" w14:textId="77777777" w:rsidR="003C64BD" w:rsidRPr="002C7E48" w:rsidRDefault="003C64BD" w:rsidP="003C64BD">
      <w:r w:rsidRPr="002C7E48">
        <w:t xml:space="preserve">This requirement shall be tested using demonstration to show that the designated button exists and functions as specified. </w:t>
      </w:r>
    </w:p>
    <w:p w14:paraId="771646E4" w14:textId="77777777" w:rsidR="003C64BD" w:rsidRPr="002C7E48" w:rsidRDefault="003C64BD" w:rsidP="003C64BD"/>
    <w:p w14:paraId="2CAAA0E7" w14:textId="77777777" w:rsidR="003C64BD" w:rsidRPr="002C7E48" w:rsidRDefault="003C64BD" w:rsidP="003C64BD">
      <w:r w:rsidRPr="002C7E48">
        <w:t xml:space="preserve">3.2.1.12 The website shall store no data related to the user (such as cookies) other than a user agent string necessary for determining browser compatibility. </w:t>
      </w:r>
    </w:p>
    <w:p w14:paraId="28EB778A" w14:textId="77777777" w:rsidR="003C64BD" w:rsidRPr="002C7E48" w:rsidRDefault="003C64BD" w:rsidP="003C64BD"/>
    <w:p w14:paraId="6C55B6C2" w14:textId="6710CA0D" w:rsidR="003C64BD" w:rsidRPr="002C7E48" w:rsidRDefault="003C64BD" w:rsidP="003C64BD">
      <w:r w:rsidRPr="002C7E48">
        <w:t xml:space="preserve">This requirement shall be tested using inspection to confirm that the code does not allow for the </w:t>
      </w:r>
      <w:r w:rsidR="00D50A60" w:rsidRPr="002C7E48">
        <w:t>storage of any data other than user agent strings</w:t>
      </w:r>
      <w:r w:rsidRPr="002C7E48">
        <w:t xml:space="preserve">. </w:t>
      </w:r>
    </w:p>
    <w:p w14:paraId="2F511136" w14:textId="77777777" w:rsidR="003C64BD" w:rsidRPr="002C7E48" w:rsidRDefault="003C64BD" w:rsidP="003C64BD"/>
    <w:p w14:paraId="540E0B46" w14:textId="77777777" w:rsidR="003C64BD" w:rsidRPr="002C7E48" w:rsidRDefault="003C64BD" w:rsidP="003C64BD">
      <w:r w:rsidRPr="002C7E48">
        <w:t xml:space="preserve">3.2.1.13 The website shall be compatible with the following web browsers: Firefox 4+, Google Chrome 9+, Opera 12+, Safari 5.1+, Internet Explorer 11+, and Microsoft Edge build 10240+. </w:t>
      </w:r>
    </w:p>
    <w:p w14:paraId="39D36149" w14:textId="77777777" w:rsidR="003C64BD" w:rsidRPr="002C7E48" w:rsidRDefault="003C64BD" w:rsidP="003C64BD"/>
    <w:p w14:paraId="7D47F3B9" w14:textId="10D7E136" w:rsidR="003C64BD" w:rsidRPr="002C7E48" w:rsidRDefault="003C64BD" w:rsidP="003C64BD">
      <w:r w:rsidRPr="002C7E48">
        <w:t xml:space="preserve">This requirement shall be tested using demonstration to show that when the webpage is opened </w:t>
      </w:r>
      <w:r w:rsidR="001C2156" w:rsidRPr="002C7E48">
        <w:t>i</w:t>
      </w:r>
      <w:r w:rsidRPr="002C7E48">
        <w:t xml:space="preserve">n each web browser, it correctly loads and functions as per all functional requirements listed in this document. </w:t>
      </w:r>
    </w:p>
    <w:p w14:paraId="4C5E07FA" w14:textId="77777777" w:rsidR="003C64BD" w:rsidRPr="002C7E48" w:rsidRDefault="003C64BD" w:rsidP="003C64BD"/>
    <w:p w14:paraId="4E64E0C1" w14:textId="77777777" w:rsidR="003C64BD" w:rsidRPr="002C7E48" w:rsidRDefault="003C64BD" w:rsidP="003C64BD">
      <w:r w:rsidRPr="002C7E48">
        <w:t xml:space="preserve">3.2.1.14 If the user accesses the site with a browser other than one listed in requirement 3.2.1.11, the VTI shall display an error message stating that the user is using an incompatible browser and listing the acceptable browser types. </w:t>
      </w:r>
    </w:p>
    <w:p w14:paraId="0F0F2B47" w14:textId="77777777" w:rsidR="003C64BD" w:rsidRPr="002C7E48" w:rsidRDefault="003C64BD" w:rsidP="003C64BD"/>
    <w:p w14:paraId="53FBEA21" w14:textId="16E414B3" w:rsidR="003C64BD" w:rsidRPr="002C7E48" w:rsidRDefault="003C64BD" w:rsidP="003C64BD">
      <w:r w:rsidRPr="002C7E48">
        <w:t xml:space="preserve">This requirement shall be tested </w:t>
      </w:r>
      <w:r w:rsidR="001C33AA" w:rsidRPr="002C7E48">
        <w:t xml:space="preserve">by </w:t>
      </w:r>
      <w:r w:rsidR="00030095" w:rsidRPr="002C7E48">
        <w:t>demonstration; namely, attempting to access the site with a browser other that one of those specified above, and confirming that the system displays the appropriate error message in response.</w:t>
      </w:r>
      <w:r w:rsidRPr="002C7E48">
        <w:t xml:space="preserve"> </w:t>
      </w:r>
    </w:p>
    <w:p w14:paraId="0251DBB1" w14:textId="77777777" w:rsidR="003C64BD" w:rsidRPr="002C7E48" w:rsidRDefault="003C64BD" w:rsidP="003C64BD"/>
    <w:p w14:paraId="1965D7C4" w14:textId="14CEF3D4" w:rsidR="003C64BD" w:rsidRPr="002C7E48" w:rsidRDefault="003C64BD" w:rsidP="003C64BD">
      <w:r w:rsidRPr="002C7E48">
        <w:t xml:space="preserve">3.2.1.15 If the user attempts to access the website from a mobile device, the website shall display an error message stating that WebGL is not supported on mobile devices. </w:t>
      </w:r>
    </w:p>
    <w:p w14:paraId="73133219" w14:textId="77777777" w:rsidR="003C64BD" w:rsidRPr="002C7E48" w:rsidRDefault="003C64BD" w:rsidP="003C64BD"/>
    <w:p w14:paraId="5E31D16E" w14:textId="0E20EF73" w:rsidR="00387D4F" w:rsidRPr="002C7E48" w:rsidRDefault="00387D4F" w:rsidP="00387D4F">
      <w:r w:rsidRPr="002C7E48">
        <w:lastRenderedPageBreak/>
        <w:t xml:space="preserve">This requirement shall be tested by demonstration; namely, attempting to access the site with a mobile device, and confirming that the system displays the appropriate error message in response. </w:t>
      </w:r>
    </w:p>
    <w:p w14:paraId="7BFF9846" w14:textId="77777777" w:rsidR="00CC3C89" w:rsidRPr="002C7E48" w:rsidRDefault="00CC3C89" w:rsidP="00387AFE"/>
    <w:p w14:paraId="7D53D017" w14:textId="77777777" w:rsidR="006F473B" w:rsidRPr="002C7E48" w:rsidRDefault="006F473B" w:rsidP="006F473B">
      <w:pPr>
        <w:spacing w:before="100" w:beforeAutospacing="1" w:after="100" w:afterAutospacing="1"/>
        <w:contextualSpacing/>
        <w:outlineLvl w:val="2"/>
        <w:rPr>
          <w:b/>
          <w:bCs/>
          <w:sz w:val="27"/>
          <w:szCs w:val="27"/>
        </w:rPr>
      </w:pPr>
      <w:bookmarkStart w:id="17" w:name="_Toc528185091"/>
      <w:bookmarkStart w:id="18" w:name="_Toc528273507"/>
      <w:r w:rsidRPr="002C7E48">
        <w:rPr>
          <w:b/>
          <w:bCs/>
          <w:sz w:val="27"/>
          <w:szCs w:val="27"/>
        </w:rPr>
        <w:t>3.2.2 Virtual Campus Explorer CSCI (VCE)</w:t>
      </w:r>
      <w:bookmarkEnd w:id="17"/>
      <w:bookmarkEnd w:id="18"/>
    </w:p>
    <w:p w14:paraId="1362EC15" w14:textId="77777777" w:rsidR="006F473B" w:rsidRPr="002C7E48" w:rsidRDefault="006F473B" w:rsidP="006F473B"/>
    <w:p w14:paraId="3C90E55F" w14:textId="77777777" w:rsidR="002C7E48" w:rsidRDefault="006F473B" w:rsidP="006F473B">
      <w:r w:rsidRPr="002C7E48">
        <w:t xml:space="preserve">3.2.2.1 The VCE shall load within 15 seconds and shall display a progress bar indicating the time remaining until loading is complete. </w:t>
      </w:r>
    </w:p>
    <w:p w14:paraId="5A15C45C" w14:textId="77777777" w:rsidR="002C7E48" w:rsidRDefault="002C7E48" w:rsidP="006F473B"/>
    <w:p w14:paraId="5507A07E" w14:textId="270B5501" w:rsidR="006F473B" w:rsidRPr="002C7E48" w:rsidRDefault="006F473B" w:rsidP="006F473B">
      <w:r w:rsidRPr="002C7E48">
        <w:t xml:space="preserve">This requirement </w:t>
      </w:r>
      <w:r w:rsidR="002C7E48">
        <w:t>shall be tested</w:t>
      </w:r>
      <w:r w:rsidRPr="002C7E48">
        <w:t xml:space="preserve"> using demonstration </w:t>
      </w:r>
      <w:r w:rsidR="002C7E48">
        <w:t>and measurement, repeatedly accessing the website and verifying that the VCE loads in a maximum of 15 seconds.</w:t>
      </w:r>
    </w:p>
    <w:p w14:paraId="20A4EAD3" w14:textId="77777777" w:rsidR="006F473B" w:rsidRPr="002C7E48" w:rsidRDefault="006F473B" w:rsidP="006F473B"/>
    <w:p w14:paraId="47F998AC" w14:textId="77777777" w:rsidR="002C7E48" w:rsidRDefault="006F473B" w:rsidP="006F473B">
      <w:r w:rsidRPr="002C7E48">
        <w:t xml:space="preserve">3.2.2.2. Upon launch, the VCE initial state shall be zoomed out such that the entire campus map is displayed in overhead view. </w:t>
      </w:r>
    </w:p>
    <w:p w14:paraId="66731E68" w14:textId="77777777" w:rsidR="002C7E48" w:rsidRDefault="002C7E48" w:rsidP="006F473B"/>
    <w:p w14:paraId="71D16D73" w14:textId="7DB7B834" w:rsidR="006F473B" w:rsidRPr="002C7E48" w:rsidRDefault="006F473B" w:rsidP="006F473B">
      <w:r w:rsidRPr="002C7E48">
        <w:t xml:space="preserve">This requirement </w:t>
      </w:r>
      <w:r w:rsidR="002C7E48">
        <w:t>shall be tested</w:t>
      </w:r>
      <w:r w:rsidRPr="002C7E48">
        <w:t xml:space="preserve"> using demonstration </w:t>
      </w:r>
      <w:r w:rsidR="002C7E48">
        <w:t>to show that</w:t>
      </w:r>
      <w:r w:rsidRPr="002C7E48">
        <w:t xml:space="preserve"> the entire campus map is visible in the initial state. </w:t>
      </w:r>
    </w:p>
    <w:p w14:paraId="0A60DBF4" w14:textId="77777777" w:rsidR="006F473B" w:rsidRPr="002C7E48" w:rsidRDefault="006F473B" w:rsidP="006F473B"/>
    <w:p w14:paraId="3E9519AA" w14:textId="77777777" w:rsidR="002C7E48" w:rsidRDefault="006F473B" w:rsidP="006F473B">
      <w:r w:rsidRPr="002C7E48">
        <w:t xml:space="preserve">3.2.2.3 The VCE shall provide a prompt telling the user to double-click a location on the campus to start exploring. </w:t>
      </w:r>
    </w:p>
    <w:p w14:paraId="07ECEFFB" w14:textId="77777777" w:rsidR="002C7E48" w:rsidRDefault="002C7E48" w:rsidP="006F473B"/>
    <w:p w14:paraId="40E2C6D4" w14:textId="0DC559BB" w:rsidR="006F473B" w:rsidRPr="002C7E48" w:rsidRDefault="006F473B" w:rsidP="006F473B">
      <w:r w:rsidRPr="002C7E48">
        <w:t xml:space="preserve">This requirement </w:t>
      </w:r>
      <w:r w:rsidR="002C7E48">
        <w:t>shall be tested</w:t>
      </w:r>
      <w:r w:rsidRPr="002C7E48">
        <w:t xml:space="preserve"> using demonstration </w:t>
      </w:r>
      <w:r w:rsidR="002C7E48">
        <w:t>to show that</w:t>
      </w:r>
      <w:r w:rsidRPr="002C7E48">
        <w:t xml:space="preserve"> </w:t>
      </w:r>
      <w:r w:rsidR="002C7E48">
        <w:t xml:space="preserve">the </w:t>
      </w:r>
      <w:r w:rsidRPr="002C7E48">
        <w:t xml:space="preserve">prompt is displayed. </w:t>
      </w:r>
    </w:p>
    <w:p w14:paraId="56F28CC7" w14:textId="77777777" w:rsidR="006F473B" w:rsidRPr="002C7E48" w:rsidRDefault="006F473B" w:rsidP="006F473B"/>
    <w:p w14:paraId="6F02986F" w14:textId="77777777" w:rsidR="002C7E48" w:rsidRDefault="006F473B" w:rsidP="006F473B">
      <w:r w:rsidRPr="002C7E48">
        <w:t xml:space="preserve">3.2.2.4 After the user double-clicks a location on the map, the system shall zoom to a third-person (3P) street-level view of that part of the map. </w:t>
      </w:r>
    </w:p>
    <w:p w14:paraId="53861D92" w14:textId="77777777" w:rsidR="002C7E48" w:rsidRDefault="002C7E48" w:rsidP="006F473B"/>
    <w:p w14:paraId="320F9F5C" w14:textId="519EC8B1" w:rsidR="006F473B" w:rsidRPr="002C7E48" w:rsidRDefault="006F473B" w:rsidP="006F473B">
      <w:r w:rsidRPr="002C7E48">
        <w:t xml:space="preserve">This requirement </w:t>
      </w:r>
      <w:r w:rsidR="002C7E48">
        <w:t>shall be tested</w:t>
      </w:r>
      <w:r w:rsidRPr="002C7E48">
        <w:t xml:space="preserve"> using demonstration </w:t>
      </w:r>
      <w:r w:rsidR="002C7E48">
        <w:t>to show that</w:t>
      </w:r>
      <w:r w:rsidRPr="002C7E48">
        <w:t xml:space="preserve"> the program functions as the requirement states. </w:t>
      </w:r>
    </w:p>
    <w:p w14:paraId="1C6169EF" w14:textId="77777777" w:rsidR="006F473B" w:rsidRPr="002C7E48" w:rsidRDefault="006F473B" w:rsidP="006F473B"/>
    <w:p w14:paraId="5799D1DE" w14:textId="6482C54A" w:rsidR="002C7E48" w:rsidRDefault="006F473B" w:rsidP="006F473B">
      <w:r w:rsidRPr="002C7E48">
        <w:t xml:space="preserve">3.2.2.5 If the user clicks a non-walkable area of the campus (any area other than a sidewalk or other walkway, road, parking lot, or grass), the system shall zoom in to the closest walkable location; alternatively, the system shall display a message informing the user that an invalid location was chosen and prompt the user to click a walkable location. </w:t>
      </w:r>
    </w:p>
    <w:p w14:paraId="1C380BA0" w14:textId="77777777" w:rsidR="002C7E48" w:rsidRDefault="002C7E48" w:rsidP="006F473B"/>
    <w:p w14:paraId="6029C3AC" w14:textId="5AFCBDAD" w:rsidR="006F473B" w:rsidRPr="002C7E48" w:rsidRDefault="006F473B" w:rsidP="006F473B">
      <w:r w:rsidRPr="002C7E48">
        <w:t xml:space="preserve">This requirement </w:t>
      </w:r>
      <w:r w:rsidR="002C7E48">
        <w:t>shall be tested</w:t>
      </w:r>
      <w:r w:rsidRPr="002C7E48">
        <w:t xml:space="preserve"> using demonstration</w:t>
      </w:r>
      <w:r w:rsidR="004C2079">
        <w:t>; namely by repeatedly clicking on non-walkable areas of the map and confirming that the system behavior each time conforms to one of the two specified options.</w:t>
      </w:r>
    </w:p>
    <w:p w14:paraId="3D44931F" w14:textId="77777777" w:rsidR="006F473B" w:rsidRPr="002C7E48" w:rsidRDefault="006F473B" w:rsidP="006F473B"/>
    <w:p w14:paraId="2EFD0494" w14:textId="77777777" w:rsidR="00510CFB" w:rsidRDefault="006F473B" w:rsidP="006F473B">
      <w:r w:rsidRPr="002C7E48">
        <w:t xml:space="preserve">3.2.2.6 The user’s avatar shall take the form of the UMBC mascot, the Chesapeake Bay Retriever True Grit. </w:t>
      </w:r>
    </w:p>
    <w:p w14:paraId="54F42CF5" w14:textId="77777777" w:rsidR="00510CFB" w:rsidRDefault="00510CFB" w:rsidP="006F473B"/>
    <w:p w14:paraId="0ACCECD9" w14:textId="3BA57131" w:rsidR="006F473B" w:rsidRPr="002C7E48" w:rsidRDefault="006F473B" w:rsidP="006F473B">
      <w:r w:rsidRPr="002C7E48">
        <w:t xml:space="preserve">This requirement </w:t>
      </w:r>
      <w:r w:rsidR="002C7E48">
        <w:t>shall be tested</w:t>
      </w:r>
      <w:r w:rsidRPr="002C7E48">
        <w:t xml:space="preserve"> using demonstration </w:t>
      </w:r>
      <w:r w:rsidR="002C7E48">
        <w:t>to show that</w:t>
      </w:r>
      <w:r w:rsidRPr="002C7E48">
        <w:t xml:space="preserve"> the avatar is in the form of UMBC’s mascot. </w:t>
      </w:r>
    </w:p>
    <w:p w14:paraId="72A6F97A" w14:textId="77777777" w:rsidR="006F473B" w:rsidRPr="002C7E48" w:rsidRDefault="006F473B" w:rsidP="006F473B"/>
    <w:p w14:paraId="5E35D5E1" w14:textId="77777777" w:rsidR="00D7019B" w:rsidRDefault="006F473B" w:rsidP="006F473B">
      <w:r w:rsidRPr="002C7E48">
        <w:t xml:space="preserve">3.2.2.7 When in 3P mode, the system shall provide a method of shifting to first-person (1P) mode, and the system shall provide a text box informing the user how to shift to this mode. </w:t>
      </w:r>
    </w:p>
    <w:p w14:paraId="06DC60A6" w14:textId="77777777" w:rsidR="00D7019B" w:rsidRDefault="00D7019B" w:rsidP="006F473B"/>
    <w:p w14:paraId="0ABDA373" w14:textId="525AF7AC" w:rsidR="006F473B" w:rsidRPr="002C7E48" w:rsidRDefault="006F473B" w:rsidP="006F473B">
      <w:r w:rsidRPr="002C7E48">
        <w:t xml:space="preserve">This requirement </w:t>
      </w:r>
      <w:r w:rsidR="002C7E48">
        <w:t>shall be tested</w:t>
      </w:r>
      <w:r w:rsidRPr="002C7E48">
        <w:t xml:space="preserve"> using demonstration </w:t>
      </w:r>
      <w:r w:rsidR="002C7E48">
        <w:t>to show that</w:t>
      </w:r>
      <w:r w:rsidRPr="002C7E48">
        <w:t xml:space="preserve"> program functions as the requirement states. </w:t>
      </w:r>
    </w:p>
    <w:p w14:paraId="28343C6F" w14:textId="77777777" w:rsidR="006F473B" w:rsidRPr="002C7E48" w:rsidRDefault="006F473B" w:rsidP="006F473B"/>
    <w:p w14:paraId="3FB8E647" w14:textId="77777777" w:rsidR="00D7019B" w:rsidRDefault="006F473B" w:rsidP="006F473B">
      <w:r w:rsidRPr="002C7E48">
        <w:t xml:space="preserve">3.2.2.8 The user shall be able to advance through the 3D rendering of the map by pressing the up, down, left, and right arrow keys on the keyboard or by double clicking a location in the distance. </w:t>
      </w:r>
    </w:p>
    <w:p w14:paraId="1574FDA9" w14:textId="77777777" w:rsidR="00D7019B" w:rsidRDefault="00D7019B" w:rsidP="006F473B"/>
    <w:p w14:paraId="76FF3700" w14:textId="33671A9E" w:rsidR="006F473B" w:rsidRPr="002C7E48" w:rsidRDefault="006F473B" w:rsidP="006F473B">
      <w:r w:rsidRPr="002C7E48">
        <w:t xml:space="preserve">This requirement </w:t>
      </w:r>
      <w:r w:rsidR="002C7E48">
        <w:t>shall be tested</w:t>
      </w:r>
      <w:r w:rsidRPr="002C7E48">
        <w:t xml:space="preserve"> using demonstration </w:t>
      </w:r>
      <w:r w:rsidR="002C7E48">
        <w:t>to show that</w:t>
      </w:r>
      <w:r w:rsidRPr="002C7E48">
        <w:t xml:space="preserve"> the user is able to move through the 3D rendering of the map in the correct direction as arrow key pressed or location double clicked. </w:t>
      </w:r>
    </w:p>
    <w:p w14:paraId="18E795DC" w14:textId="77777777" w:rsidR="006F473B" w:rsidRPr="002C7E48" w:rsidRDefault="006F473B" w:rsidP="006F473B"/>
    <w:p w14:paraId="45C1EF9E" w14:textId="5651ADE1" w:rsidR="00522175" w:rsidRDefault="006F473B" w:rsidP="006F473B">
      <w:r w:rsidRPr="002C7E48">
        <w:t>3.2.2.</w:t>
      </w:r>
      <w:r w:rsidR="0033395B">
        <w:t>9</w:t>
      </w:r>
      <w:r w:rsidRPr="002C7E48">
        <w:t xml:space="preserve"> When in 1P or 3P mode, the system shall display an inset overhead view map showing the user’s current location. </w:t>
      </w:r>
    </w:p>
    <w:p w14:paraId="26F74984" w14:textId="77777777" w:rsidR="00522175" w:rsidRDefault="00522175" w:rsidP="006F473B"/>
    <w:p w14:paraId="076CE162" w14:textId="3C125944" w:rsidR="006F473B" w:rsidRPr="002C7E48" w:rsidRDefault="006F473B" w:rsidP="006F473B">
      <w:r w:rsidRPr="002C7E48">
        <w:t xml:space="preserve">This requirement </w:t>
      </w:r>
      <w:r w:rsidR="002C7E48">
        <w:t>shall be tested</w:t>
      </w:r>
      <w:r w:rsidRPr="002C7E48">
        <w:t xml:space="preserve"> using demonstration </w:t>
      </w:r>
      <w:r w:rsidR="002C7E48">
        <w:t>to show that</w:t>
      </w:r>
      <w:r w:rsidRPr="002C7E48">
        <w:t xml:space="preserve"> the overhead map is displayed. </w:t>
      </w:r>
    </w:p>
    <w:p w14:paraId="770F1283" w14:textId="77777777" w:rsidR="006F473B" w:rsidRPr="002C7E48" w:rsidRDefault="006F473B" w:rsidP="006F473B">
      <w:pPr>
        <w:spacing w:before="100" w:beforeAutospacing="1" w:after="100" w:afterAutospacing="1"/>
        <w:contextualSpacing/>
        <w:outlineLvl w:val="2"/>
        <w:rPr>
          <w:b/>
          <w:bCs/>
          <w:sz w:val="27"/>
          <w:szCs w:val="27"/>
        </w:rPr>
      </w:pPr>
    </w:p>
    <w:p w14:paraId="18462859" w14:textId="77777777" w:rsidR="006F473B" w:rsidRPr="002C7E48" w:rsidRDefault="006F473B" w:rsidP="006F473B">
      <w:pPr>
        <w:spacing w:before="100" w:beforeAutospacing="1" w:after="100" w:afterAutospacing="1"/>
        <w:contextualSpacing/>
        <w:outlineLvl w:val="2"/>
        <w:rPr>
          <w:b/>
          <w:bCs/>
          <w:sz w:val="27"/>
          <w:szCs w:val="27"/>
        </w:rPr>
      </w:pPr>
      <w:bookmarkStart w:id="19" w:name="_Toc528185092"/>
      <w:bookmarkStart w:id="20" w:name="_Toc528273508"/>
      <w:r w:rsidRPr="002C7E48">
        <w:rPr>
          <w:b/>
          <w:bCs/>
          <w:sz w:val="27"/>
          <w:szCs w:val="27"/>
        </w:rPr>
        <w:t>3.2.3 Virtual Parking Finder CSCI (VPF)</w:t>
      </w:r>
      <w:bookmarkEnd w:id="19"/>
      <w:bookmarkEnd w:id="20"/>
    </w:p>
    <w:p w14:paraId="5686A271" w14:textId="77777777" w:rsidR="006F473B" w:rsidRPr="002C7E48" w:rsidRDefault="006F473B" w:rsidP="006F473B"/>
    <w:p w14:paraId="5D582C4B" w14:textId="77777777" w:rsidR="000D6C33" w:rsidRDefault="006F473B" w:rsidP="006F473B">
      <w:r w:rsidRPr="002C7E48">
        <w:t xml:space="preserve">3.2.3.1 Upon launch, the VPF shall display a menu prompting the user to identify as a student, faculty, or visitor. </w:t>
      </w:r>
    </w:p>
    <w:p w14:paraId="4121346D" w14:textId="77777777" w:rsidR="000D6C33" w:rsidRDefault="000D6C33" w:rsidP="006F473B"/>
    <w:p w14:paraId="0612A72A" w14:textId="1AA82F09" w:rsidR="006F473B" w:rsidRPr="002C7E48" w:rsidRDefault="006F473B" w:rsidP="006F473B">
      <w:r w:rsidRPr="002C7E48">
        <w:t xml:space="preserve">This requirement </w:t>
      </w:r>
      <w:r w:rsidR="002C7E48">
        <w:t>shall be tested</w:t>
      </w:r>
      <w:r w:rsidRPr="002C7E48">
        <w:t xml:space="preserve"> using demonstration </w:t>
      </w:r>
      <w:r w:rsidR="002C7E48">
        <w:t>to show that</w:t>
      </w:r>
      <w:r w:rsidRPr="002C7E48">
        <w:t xml:space="preserve"> the prompt is displayed and has the correct options. </w:t>
      </w:r>
    </w:p>
    <w:p w14:paraId="14A3AF22" w14:textId="77777777" w:rsidR="006F473B" w:rsidRPr="002C7E48" w:rsidRDefault="006F473B" w:rsidP="006F473B"/>
    <w:p w14:paraId="668259A8" w14:textId="1D68BF02" w:rsidR="006F473B" w:rsidRPr="002C7E48" w:rsidRDefault="006F473B" w:rsidP="006F473B">
      <w:r w:rsidRPr="002C7E48">
        <w:t>3.2.3.2 If the user selects the student option, the VPF shall prompt the user to identify the type of student parking permit possessed. The options for the permit shall be displayed in two parts: a letter in white font within a colored circle, and the name of the type of permit. The options shall be as displayed in the table below:</w:t>
      </w:r>
    </w:p>
    <w:p w14:paraId="31B6659D" w14:textId="77777777" w:rsidR="006F473B" w:rsidRPr="002C7E48" w:rsidRDefault="006F473B" w:rsidP="006F473B"/>
    <w:p w14:paraId="3D64FADF" w14:textId="77777777" w:rsidR="006F473B" w:rsidRPr="002C7E48" w:rsidRDefault="006F473B" w:rsidP="006F473B">
      <w:pPr>
        <w:pStyle w:val="Caption"/>
        <w:keepNext/>
        <w:rPr>
          <w:rFonts w:ascii="Times New Roman" w:hAnsi="Times New Roman" w:cs="Times New Roman"/>
        </w:rPr>
      </w:pPr>
      <w:r w:rsidRPr="002C7E48">
        <w:rPr>
          <w:rFonts w:ascii="Times New Roman" w:hAnsi="Times New Roman" w:cs="Times New Roman"/>
        </w:rPr>
        <w:t xml:space="preserve">Table </w:t>
      </w:r>
      <w:r w:rsidRPr="002C7E48">
        <w:rPr>
          <w:rFonts w:ascii="Times New Roman" w:hAnsi="Times New Roman" w:cs="Times New Roman"/>
          <w:noProof/>
        </w:rPr>
        <w:fldChar w:fldCharType="begin"/>
      </w:r>
      <w:r w:rsidRPr="002C7E48">
        <w:rPr>
          <w:rFonts w:ascii="Times New Roman" w:hAnsi="Times New Roman" w:cs="Times New Roman"/>
          <w:noProof/>
        </w:rPr>
        <w:instrText xml:space="preserve"> SEQ Table \* ARABIC </w:instrText>
      </w:r>
      <w:r w:rsidRPr="002C7E48">
        <w:rPr>
          <w:rFonts w:ascii="Times New Roman" w:hAnsi="Times New Roman" w:cs="Times New Roman"/>
          <w:noProof/>
        </w:rPr>
        <w:fldChar w:fldCharType="separate"/>
      </w:r>
      <w:r w:rsidRPr="002C7E48">
        <w:rPr>
          <w:rFonts w:ascii="Times New Roman" w:hAnsi="Times New Roman" w:cs="Times New Roman"/>
          <w:noProof/>
        </w:rPr>
        <w:t>1</w:t>
      </w:r>
      <w:r w:rsidRPr="002C7E48">
        <w:rPr>
          <w:rFonts w:ascii="Times New Roman" w:hAnsi="Times New Roman" w:cs="Times New Roman"/>
          <w:noProof/>
        </w:rPr>
        <w:fldChar w:fldCharType="end"/>
      </w:r>
      <w:r w:rsidRPr="002C7E48">
        <w:rPr>
          <w:rFonts w:ascii="Times New Roman" w:hAnsi="Times New Roman" w:cs="Times New Roman"/>
        </w:rPr>
        <w:t xml:space="preserve"> Student Parking Permit Types</w:t>
      </w:r>
    </w:p>
    <w:tbl>
      <w:tblPr>
        <w:tblStyle w:val="TableGrid"/>
        <w:tblW w:w="0" w:type="auto"/>
        <w:tblLook w:val="04A0" w:firstRow="1" w:lastRow="0" w:firstColumn="1" w:lastColumn="0" w:noHBand="0" w:noVBand="1"/>
      </w:tblPr>
      <w:tblGrid>
        <w:gridCol w:w="4675"/>
        <w:gridCol w:w="4675"/>
      </w:tblGrid>
      <w:tr w:rsidR="006F473B" w:rsidRPr="002C7E48" w14:paraId="463966BA" w14:textId="77777777" w:rsidTr="0030450C">
        <w:tc>
          <w:tcPr>
            <w:tcW w:w="4675" w:type="dxa"/>
          </w:tcPr>
          <w:p w14:paraId="65F917BF" w14:textId="77777777" w:rsidR="006F473B" w:rsidRPr="002C7E48" w:rsidRDefault="006F473B" w:rsidP="0030450C">
            <w:pPr>
              <w:rPr>
                <w:b/>
              </w:rPr>
            </w:pPr>
            <w:r w:rsidRPr="002C7E48">
              <w:rPr>
                <w:b/>
              </w:rPr>
              <w:t>Letter and Color</w:t>
            </w:r>
          </w:p>
        </w:tc>
        <w:tc>
          <w:tcPr>
            <w:tcW w:w="4675" w:type="dxa"/>
          </w:tcPr>
          <w:p w14:paraId="2010F951" w14:textId="77777777" w:rsidR="006F473B" w:rsidRPr="002C7E48" w:rsidRDefault="006F473B" w:rsidP="0030450C">
            <w:pPr>
              <w:rPr>
                <w:b/>
              </w:rPr>
            </w:pPr>
            <w:r w:rsidRPr="002C7E48">
              <w:rPr>
                <w:b/>
              </w:rPr>
              <w:t>Name</w:t>
            </w:r>
          </w:p>
        </w:tc>
      </w:tr>
      <w:tr w:rsidR="006F473B" w:rsidRPr="002C7E48" w14:paraId="78B557B3" w14:textId="77777777" w:rsidTr="0030450C">
        <w:tc>
          <w:tcPr>
            <w:tcW w:w="4675" w:type="dxa"/>
          </w:tcPr>
          <w:p w14:paraId="2326C04B" w14:textId="77777777" w:rsidR="006F473B" w:rsidRPr="002C7E48" w:rsidRDefault="006F473B" w:rsidP="0030450C">
            <w:r w:rsidRPr="002C7E48">
              <w:t>‘A’, red</w:t>
            </w:r>
          </w:p>
        </w:tc>
        <w:tc>
          <w:tcPr>
            <w:tcW w:w="4675" w:type="dxa"/>
          </w:tcPr>
          <w:p w14:paraId="20ABC51B" w14:textId="77777777" w:rsidR="006F473B" w:rsidRPr="002C7E48" w:rsidRDefault="006F473B" w:rsidP="0030450C">
            <w:r w:rsidRPr="002C7E48">
              <w:t>Commuter Student</w:t>
            </w:r>
          </w:p>
        </w:tc>
      </w:tr>
      <w:tr w:rsidR="006F473B" w:rsidRPr="002C7E48" w14:paraId="3721B8F9" w14:textId="77777777" w:rsidTr="0030450C">
        <w:tc>
          <w:tcPr>
            <w:tcW w:w="4675" w:type="dxa"/>
          </w:tcPr>
          <w:p w14:paraId="5FF26563" w14:textId="77777777" w:rsidR="006F473B" w:rsidRPr="002C7E48" w:rsidRDefault="006F473B" w:rsidP="0030450C">
            <w:r w:rsidRPr="002C7E48">
              <w:t>‘B’, green</w:t>
            </w:r>
          </w:p>
        </w:tc>
        <w:tc>
          <w:tcPr>
            <w:tcW w:w="4675" w:type="dxa"/>
          </w:tcPr>
          <w:p w14:paraId="71286E70" w14:textId="77777777" w:rsidR="006F473B" w:rsidRPr="002C7E48" w:rsidRDefault="006F473B" w:rsidP="0030450C">
            <w:r w:rsidRPr="002C7E48">
              <w:t>Walker Community Resident</w:t>
            </w:r>
          </w:p>
        </w:tc>
      </w:tr>
      <w:tr w:rsidR="006F473B" w:rsidRPr="002C7E48" w14:paraId="48575609" w14:textId="77777777" w:rsidTr="0030450C">
        <w:tc>
          <w:tcPr>
            <w:tcW w:w="4675" w:type="dxa"/>
          </w:tcPr>
          <w:p w14:paraId="23C1ECB8" w14:textId="77777777" w:rsidR="006F473B" w:rsidRPr="002C7E48" w:rsidRDefault="006F473B" w:rsidP="0030450C">
            <w:r w:rsidRPr="002C7E48">
              <w:t>‘C’, yellow</w:t>
            </w:r>
          </w:p>
        </w:tc>
        <w:tc>
          <w:tcPr>
            <w:tcW w:w="4675" w:type="dxa"/>
          </w:tcPr>
          <w:p w14:paraId="61A31486" w14:textId="77777777" w:rsidR="006F473B" w:rsidRPr="002C7E48" w:rsidRDefault="006F473B" w:rsidP="0030450C">
            <w:r w:rsidRPr="002C7E48">
              <w:t>Residential Student (Besides Walker)</w:t>
            </w:r>
          </w:p>
        </w:tc>
      </w:tr>
      <w:tr w:rsidR="006F473B" w:rsidRPr="002C7E48" w14:paraId="5A44A04F" w14:textId="77777777" w:rsidTr="0030450C">
        <w:tc>
          <w:tcPr>
            <w:tcW w:w="4675" w:type="dxa"/>
          </w:tcPr>
          <w:p w14:paraId="598C6CB0" w14:textId="77777777" w:rsidR="006F473B" w:rsidRPr="002C7E48" w:rsidRDefault="006F473B" w:rsidP="0030450C">
            <w:r w:rsidRPr="002C7E48">
              <w:t>‘F’, orange</w:t>
            </w:r>
          </w:p>
        </w:tc>
        <w:tc>
          <w:tcPr>
            <w:tcW w:w="4675" w:type="dxa"/>
          </w:tcPr>
          <w:p w14:paraId="7B327878" w14:textId="77777777" w:rsidR="006F473B" w:rsidRPr="002C7E48" w:rsidRDefault="006F473B" w:rsidP="0030450C">
            <w:r w:rsidRPr="002C7E48">
              <w:t>Freshman Resident Student</w:t>
            </w:r>
          </w:p>
        </w:tc>
      </w:tr>
    </w:tbl>
    <w:p w14:paraId="15C6D556" w14:textId="77777777" w:rsidR="006F473B" w:rsidRPr="002C7E48" w:rsidRDefault="006F473B" w:rsidP="006F473B"/>
    <w:p w14:paraId="07F30788" w14:textId="5B753E82" w:rsidR="006F473B" w:rsidRPr="002C7E48" w:rsidRDefault="006F473B" w:rsidP="006F473B">
      <w:r w:rsidRPr="002C7E48">
        <w:t xml:space="preserve">This requirement </w:t>
      </w:r>
      <w:r w:rsidR="002C7E48">
        <w:t>shall be tested</w:t>
      </w:r>
      <w:r w:rsidRPr="002C7E48">
        <w:t xml:space="preserve"> using demonstration </w:t>
      </w:r>
      <w:r w:rsidR="002C7E48">
        <w:t>to show that</w:t>
      </w:r>
      <w:r w:rsidRPr="002C7E48">
        <w:t xml:space="preserve"> the correct options are displayed in the correct format as stated in the requirement. </w:t>
      </w:r>
    </w:p>
    <w:p w14:paraId="1174A43B" w14:textId="77777777" w:rsidR="006F473B" w:rsidRPr="002C7E48" w:rsidRDefault="006F473B" w:rsidP="006F473B"/>
    <w:p w14:paraId="42CD2B46" w14:textId="77777777" w:rsidR="006F473B" w:rsidRPr="002C7E48" w:rsidRDefault="006F473B" w:rsidP="006F473B">
      <w:r w:rsidRPr="002C7E48">
        <w:t>3.2.3.3 If the user selects the faculty option, the VPF shall prompt the user to identify the type of faculty parking permit possessed. The options for the permit shall be displayed in two parts: a letter in white font within a colored circle, and the name of the type of permit. The options shall be as displayed in the table below:</w:t>
      </w:r>
    </w:p>
    <w:p w14:paraId="5401ECFA" w14:textId="77777777" w:rsidR="006F473B" w:rsidRPr="002C7E48" w:rsidRDefault="006F473B" w:rsidP="006F473B"/>
    <w:tbl>
      <w:tblPr>
        <w:tblStyle w:val="TableGrid"/>
        <w:tblW w:w="0" w:type="auto"/>
        <w:tblLook w:val="04A0" w:firstRow="1" w:lastRow="0" w:firstColumn="1" w:lastColumn="0" w:noHBand="0" w:noVBand="1"/>
      </w:tblPr>
      <w:tblGrid>
        <w:gridCol w:w="4675"/>
        <w:gridCol w:w="4675"/>
      </w:tblGrid>
      <w:tr w:rsidR="006F473B" w:rsidRPr="002C7E48" w14:paraId="208519CF" w14:textId="77777777" w:rsidTr="0030450C">
        <w:tc>
          <w:tcPr>
            <w:tcW w:w="4675" w:type="dxa"/>
          </w:tcPr>
          <w:p w14:paraId="68ED16C6" w14:textId="77777777" w:rsidR="006F473B" w:rsidRPr="002C7E48" w:rsidRDefault="006F473B" w:rsidP="0030450C">
            <w:pPr>
              <w:rPr>
                <w:b/>
              </w:rPr>
            </w:pPr>
            <w:r w:rsidRPr="002C7E48">
              <w:rPr>
                <w:b/>
              </w:rPr>
              <w:t>Letter and Color</w:t>
            </w:r>
          </w:p>
        </w:tc>
        <w:tc>
          <w:tcPr>
            <w:tcW w:w="4675" w:type="dxa"/>
          </w:tcPr>
          <w:p w14:paraId="6A8F8F9B" w14:textId="77777777" w:rsidR="006F473B" w:rsidRPr="002C7E48" w:rsidRDefault="006F473B" w:rsidP="0030450C">
            <w:pPr>
              <w:rPr>
                <w:b/>
              </w:rPr>
            </w:pPr>
            <w:r w:rsidRPr="002C7E48">
              <w:rPr>
                <w:b/>
              </w:rPr>
              <w:t>Name</w:t>
            </w:r>
          </w:p>
        </w:tc>
      </w:tr>
      <w:tr w:rsidR="006F473B" w:rsidRPr="002C7E48" w14:paraId="47E811D5" w14:textId="77777777" w:rsidTr="0030450C">
        <w:tc>
          <w:tcPr>
            <w:tcW w:w="4675" w:type="dxa"/>
          </w:tcPr>
          <w:p w14:paraId="2D3BCE47" w14:textId="77777777" w:rsidR="006F473B" w:rsidRPr="002C7E48" w:rsidRDefault="006F473B" w:rsidP="0030450C">
            <w:r w:rsidRPr="002C7E48">
              <w:lastRenderedPageBreak/>
              <w:t>‘D’, purple</w:t>
            </w:r>
          </w:p>
        </w:tc>
        <w:tc>
          <w:tcPr>
            <w:tcW w:w="4675" w:type="dxa"/>
          </w:tcPr>
          <w:p w14:paraId="6A65367C" w14:textId="77777777" w:rsidR="006F473B" w:rsidRPr="002C7E48" w:rsidRDefault="006F473B" w:rsidP="0030450C">
            <w:r w:rsidRPr="002C7E48">
              <w:t>Faculty/Staff</w:t>
            </w:r>
          </w:p>
        </w:tc>
      </w:tr>
      <w:tr w:rsidR="006F473B" w:rsidRPr="002C7E48" w14:paraId="248C816B" w14:textId="77777777" w:rsidTr="0030450C">
        <w:tc>
          <w:tcPr>
            <w:tcW w:w="4675" w:type="dxa"/>
          </w:tcPr>
          <w:p w14:paraId="2D00E99A" w14:textId="77777777" w:rsidR="006F473B" w:rsidRPr="002C7E48" w:rsidRDefault="006F473B" w:rsidP="0030450C">
            <w:r w:rsidRPr="002C7E48">
              <w:t>‘E’, purple</w:t>
            </w:r>
          </w:p>
        </w:tc>
        <w:tc>
          <w:tcPr>
            <w:tcW w:w="4675" w:type="dxa"/>
          </w:tcPr>
          <w:p w14:paraId="170E8EE4" w14:textId="77777777" w:rsidR="006F473B" w:rsidRPr="002C7E48" w:rsidRDefault="006F473B" w:rsidP="0030450C">
            <w:r w:rsidRPr="002C7E48">
              <w:t>Gated Faculty/Staff</w:t>
            </w:r>
          </w:p>
        </w:tc>
      </w:tr>
    </w:tbl>
    <w:p w14:paraId="3D4DAF60" w14:textId="77777777" w:rsidR="006F473B" w:rsidRPr="002C7E48" w:rsidRDefault="006F473B" w:rsidP="006F473B"/>
    <w:p w14:paraId="684DD6FB" w14:textId="65EBE28E" w:rsidR="006F473B" w:rsidRPr="002C7E48" w:rsidRDefault="006F473B" w:rsidP="006F473B">
      <w:r w:rsidRPr="002C7E48">
        <w:t xml:space="preserve">This requirement </w:t>
      </w:r>
      <w:r w:rsidR="002C7E48">
        <w:t>shall be tested</w:t>
      </w:r>
      <w:r w:rsidRPr="002C7E48">
        <w:t xml:space="preserve"> using demonstration </w:t>
      </w:r>
      <w:r w:rsidR="002C7E48">
        <w:t>to show that</w:t>
      </w:r>
      <w:r w:rsidRPr="002C7E48">
        <w:t xml:space="preserve"> the correct options are displayed in the correct format as stated in the requirement. </w:t>
      </w:r>
    </w:p>
    <w:p w14:paraId="0D3D449C" w14:textId="77777777" w:rsidR="006F473B" w:rsidRPr="002C7E48" w:rsidRDefault="006F473B" w:rsidP="006F473B"/>
    <w:p w14:paraId="4DDA27DA" w14:textId="77777777" w:rsidR="000D6C33" w:rsidRDefault="006F473B" w:rsidP="006F473B">
      <w:r w:rsidRPr="002C7E48">
        <w:t xml:space="preserve">3.2.3.4 Both menus described in requirements 3.2.3.2 and 3.2.3.3 shall also include an option, “I don’t have a permit.” If the user selects this option, the VPF shall display a message telling the user that current faculty and students can request a permit through the UMBC parking services website and providing a hyperlink to the website. Additionally, the VPF shall display an option allowing the user to “See Paid Parking Options.” </w:t>
      </w:r>
    </w:p>
    <w:p w14:paraId="0291B028" w14:textId="77777777" w:rsidR="000D6C33" w:rsidRDefault="000D6C33" w:rsidP="006F473B"/>
    <w:p w14:paraId="027DDDF5" w14:textId="5287DB28" w:rsidR="006F473B" w:rsidRPr="002C7E48" w:rsidRDefault="006F473B" w:rsidP="006F473B">
      <w:r w:rsidRPr="002C7E48">
        <w:t xml:space="preserve">This requirement </w:t>
      </w:r>
      <w:r w:rsidR="002C7E48">
        <w:t>shall be tested</w:t>
      </w:r>
      <w:r w:rsidRPr="002C7E48">
        <w:t xml:space="preserve"> using demonstration </w:t>
      </w:r>
      <w:r w:rsidR="002C7E48">
        <w:t>to show that</w:t>
      </w:r>
      <w:r w:rsidRPr="002C7E48">
        <w:t xml:space="preserve"> the message is displayed with the </w:t>
      </w:r>
      <w:r w:rsidR="000D6C33">
        <w:t xml:space="preserve">correct </w:t>
      </w:r>
      <w:r w:rsidRPr="002C7E48">
        <w:t>hyperlink</w:t>
      </w:r>
      <w:r w:rsidR="000D6C33">
        <w:t xml:space="preserve"> and the “See Paid Parking Options” button is presented.</w:t>
      </w:r>
    </w:p>
    <w:p w14:paraId="31B8A5D8" w14:textId="77777777" w:rsidR="006F473B" w:rsidRPr="002C7E48" w:rsidRDefault="006F473B" w:rsidP="006F473B"/>
    <w:p w14:paraId="7FA370A5" w14:textId="77777777" w:rsidR="00731626" w:rsidRDefault="006F473B" w:rsidP="006F473B">
      <w:r w:rsidRPr="002C7E48">
        <w:t xml:space="preserve">3.2.3.5 After successfully selecting a permit type, the VPF shall prompt the user to select a destination building. The VPF will present a drop-down menu with the 25 buildings identified in requirement 3.2.4.4 below. Additionally, the VPF shall allow the user to select a building by clicking it on the map. </w:t>
      </w:r>
    </w:p>
    <w:p w14:paraId="0237E143" w14:textId="77777777" w:rsidR="00731626" w:rsidRDefault="00731626" w:rsidP="006F473B"/>
    <w:p w14:paraId="13BF1EE6" w14:textId="15D9C5BF" w:rsidR="006F473B" w:rsidRPr="002C7E48" w:rsidRDefault="006F473B" w:rsidP="006F473B">
      <w:r w:rsidRPr="002C7E48">
        <w:t xml:space="preserve">This requirement </w:t>
      </w:r>
      <w:r w:rsidR="002C7E48">
        <w:t>shall be tested</w:t>
      </w:r>
      <w:r w:rsidRPr="002C7E48">
        <w:t xml:space="preserve"> using demonstration </w:t>
      </w:r>
      <w:r w:rsidR="002C7E48">
        <w:t>to show that</w:t>
      </w:r>
      <w:r w:rsidRPr="002C7E48">
        <w:t xml:space="preserve"> a drop-down menu of buildings is displayed and that the user can select a building</w:t>
      </w:r>
      <w:r w:rsidR="00731626">
        <w:t xml:space="preserve"> by double-clicking</w:t>
      </w:r>
      <w:r w:rsidRPr="002C7E48">
        <w:t xml:space="preserve">. </w:t>
      </w:r>
    </w:p>
    <w:p w14:paraId="2611165A" w14:textId="77777777" w:rsidR="006F473B" w:rsidRPr="002C7E48" w:rsidRDefault="006F473B" w:rsidP="006F473B"/>
    <w:p w14:paraId="08E577A1" w14:textId="77777777" w:rsidR="00731626" w:rsidRDefault="006F473B" w:rsidP="006F473B">
      <w:r w:rsidRPr="002C7E48">
        <w:t xml:space="preserve">3.2.3.6 Once the user selects a building, the VPF shall highlight all the parking lots on the map where the user can park based on the user’s parking permit. Additionally, the VPF shall identify the closest parking lot to the destination building where the user is allowed to park. This closest lot shall be highlighted in a different color from the other lots and shall be labeled “Recommended Parking Lot.” </w:t>
      </w:r>
    </w:p>
    <w:p w14:paraId="78934865" w14:textId="5E83FF49" w:rsidR="006F473B" w:rsidRPr="002C7E48" w:rsidRDefault="006F473B" w:rsidP="006F473B">
      <w:r w:rsidRPr="002C7E48">
        <w:t xml:space="preserve">This requirement </w:t>
      </w:r>
      <w:r w:rsidR="002C7E48">
        <w:t>shall be tested</w:t>
      </w:r>
      <w:r w:rsidRPr="002C7E48">
        <w:t xml:space="preserve"> using demonstration </w:t>
      </w:r>
      <w:r w:rsidR="002C7E48">
        <w:t>to show that</w:t>
      </w:r>
      <w:r w:rsidRPr="002C7E48">
        <w:t xml:space="preserve"> the correct parking lots are highlighted based on the permit selected in requirement 3.2.3.2 or 3.2.3.3 and that the parking lot highlighted a different color is the one closest to the destination building selected in requirement 3.2.3.5.</w:t>
      </w:r>
    </w:p>
    <w:p w14:paraId="454D3264" w14:textId="77777777" w:rsidR="006F473B" w:rsidRPr="002C7E48" w:rsidRDefault="006F473B" w:rsidP="006F473B"/>
    <w:p w14:paraId="1B070122" w14:textId="77777777" w:rsidR="00731626" w:rsidRDefault="006F473B" w:rsidP="006F473B">
      <w:r w:rsidRPr="002C7E48">
        <w:t xml:space="preserve">3.2.3.7 If the user selects the “Visitor” option, then the VPF shall present a menu with the options, “Special Event Parking” and “Paid Parking Options.” </w:t>
      </w:r>
    </w:p>
    <w:p w14:paraId="3835DC5C" w14:textId="77777777" w:rsidR="00731626" w:rsidRDefault="00731626" w:rsidP="006F473B"/>
    <w:p w14:paraId="3D930F27" w14:textId="76C32A2C" w:rsidR="006F473B" w:rsidRPr="002C7E48" w:rsidRDefault="006F473B" w:rsidP="006F473B">
      <w:r w:rsidRPr="002C7E48">
        <w:t xml:space="preserve">This requirement </w:t>
      </w:r>
      <w:r w:rsidR="002C7E48">
        <w:t>shall be tested</w:t>
      </w:r>
      <w:r w:rsidRPr="002C7E48">
        <w:t xml:space="preserve"> using demonstration </w:t>
      </w:r>
      <w:r w:rsidR="002C7E48">
        <w:t>to show that</w:t>
      </w:r>
      <w:r w:rsidRPr="002C7E48">
        <w:t xml:space="preserve"> if the “Visitor” option is selected, the user is presented a menu with the two options listed in this requirement. </w:t>
      </w:r>
    </w:p>
    <w:p w14:paraId="4DB9296D" w14:textId="77777777" w:rsidR="006F473B" w:rsidRPr="002C7E48" w:rsidRDefault="006F473B" w:rsidP="006F473B"/>
    <w:p w14:paraId="71FC4B63" w14:textId="77777777" w:rsidR="00731626" w:rsidRDefault="006F473B" w:rsidP="006F473B">
      <w:r w:rsidRPr="002C7E48">
        <w:t xml:space="preserve">3.2.3.8 If the user selects “Special Event Parking,” the VPF shall highlight the stadium lot. </w:t>
      </w:r>
    </w:p>
    <w:p w14:paraId="4D4D25A9" w14:textId="77777777" w:rsidR="00731626" w:rsidRDefault="00731626" w:rsidP="006F473B"/>
    <w:p w14:paraId="537727C4" w14:textId="76E5146A" w:rsidR="006F473B" w:rsidRPr="002C7E48" w:rsidRDefault="006F473B" w:rsidP="006F473B">
      <w:r w:rsidRPr="002C7E48">
        <w:t xml:space="preserve">This requirement </w:t>
      </w:r>
      <w:r w:rsidR="002C7E48">
        <w:t>shall be tested</w:t>
      </w:r>
      <w:r w:rsidRPr="002C7E48">
        <w:t xml:space="preserve"> using demonstration </w:t>
      </w:r>
      <w:r w:rsidR="002C7E48">
        <w:t>to show that</w:t>
      </w:r>
      <w:r w:rsidRPr="002C7E48">
        <w:t xml:space="preserve"> the stadium lot is highlighted if the user selects “Special Event Parking”.</w:t>
      </w:r>
    </w:p>
    <w:p w14:paraId="1D3D7CFF" w14:textId="77777777" w:rsidR="006F473B" w:rsidRPr="002C7E48" w:rsidRDefault="006F473B" w:rsidP="006F473B"/>
    <w:p w14:paraId="64EF652C" w14:textId="77777777" w:rsidR="00731626" w:rsidRDefault="006F473B" w:rsidP="006F473B">
      <w:r w:rsidRPr="002C7E48">
        <w:t xml:space="preserve">3.2.3.9 If the user selects “Paid Parking Options” in requirements 3.2.3.8 or 3.2.3.4, the VPF shall prompt the user to select a destination building. The VPF will present a drop-down menu </w:t>
      </w:r>
      <w:r w:rsidRPr="002C7E48">
        <w:lastRenderedPageBreak/>
        <w:t xml:space="preserve">with the 25 buildings identified in requirement 3.2.4.4 below, as well as a “No specific building” option. Additionally, the VPF shall allow the user to select a building by clicking it on the map. </w:t>
      </w:r>
    </w:p>
    <w:p w14:paraId="2F24AC52" w14:textId="77777777" w:rsidR="00731626" w:rsidRDefault="00731626" w:rsidP="006F473B"/>
    <w:p w14:paraId="5AF1009A" w14:textId="4F093435" w:rsidR="006F473B" w:rsidRPr="002C7E48" w:rsidRDefault="006F473B" w:rsidP="006F473B">
      <w:r w:rsidRPr="002C7E48">
        <w:t xml:space="preserve">This requirement </w:t>
      </w:r>
      <w:r w:rsidR="002C7E48">
        <w:t>shall be tested</w:t>
      </w:r>
      <w:r w:rsidRPr="002C7E48">
        <w:t xml:space="preserve"> using demonstration </w:t>
      </w:r>
      <w:r w:rsidR="002C7E48">
        <w:t>to show that</w:t>
      </w:r>
      <w:r w:rsidRPr="002C7E48">
        <w:t xml:space="preserve"> the user is given a drop-down menu to select a building as well as the “No specific building” option.</w:t>
      </w:r>
    </w:p>
    <w:p w14:paraId="6AB0F619" w14:textId="77777777" w:rsidR="006F473B" w:rsidRPr="002C7E48" w:rsidRDefault="006F473B" w:rsidP="006F473B"/>
    <w:p w14:paraId="753492CF" w14:textId="77777777" w:rsidR="0009649F" w:rsidRDefault="006F473B" w:rsidP="006F473B">
      <w:r w:rsidRPr="002C7E48">
        <w:t xml:space="preserve">3.2.3.10 Once the user selects an option under requirement 3.2.3.9, the VPF shall then highlight all the paid parking lots on campus, and if the user selected a building, it shall highlight the closest paid parking option to that building in a different color and that lot shall be labeled “Recommended Parking Lot.” </w:t>
      </w:r>
    </w:p>
    <w:p w14:paraId="43901AB4" w14:textId="77777777" w:rsidR="0009649F" w:rsidRDefault="0009649F" w:rsidP="006F473B"/>
    <w:p w14:paraId="21DE1B57" w14:textId="6842A286" w:rsidR="006F473B" w:rsidRPr="002C7E48" w:rsidRDefault="006F473B" w:rsidP="006F473B">
      <w:r w:rsidRPr="002C7E48">
        <w:t xml:space="preserve">This requirement </w:t>
      </w:r>
      <w:r w:rsidR="002C7E48">
        <w:t>shall be tested</w:t>
      </w:r>
      <w:r w:rsidRPr="002C7E48">
        <w:t xml:space="preserve"> using demonstration </w:t>
      </w:r>
      <w:r w:rsidR="002C7E48">
        <w:t>to show that</w:t>
      </w:r>
      <w:r w:rsidRPr="002C7E48">
        <w:t xml:space="preserve"> all of the paid parking lots on campus are highlighted</w:t>
      </w:r>
      <w:r w:rsidR="0009649F">
        <w:t>, and that if a destination building was selected, the nearest parking lot is correctly highlighted in a different color from the other lots.</w:t>
      </w:r>
    </w:p>
    <w:p w14:paraId="60CB8E8D" w14:textId="77777777" w:rsidR="006F473B" w:rsidRPr="002C7E48" w:rsidRDefault="006F473B" w:rsidP="006F473B"/>
    <w:p w14:paraId="7C28AF08" w14:textId="77777777" w:rsidR="006F473B" w:rsidRPr="002C7E48" w:rsidRDefault="006F473B" w:rsidP="006F473B">
      <w:pPr>
        <w:spacing w:before="100" w:beforeAutospacing="1" w:after="100" w:afterAutospacing="1"/>
        <w:contextualSpacing/>
        <w:outlineLvl w:val="2"/>
        <w:rPr>
          <w:b/>
          <w:bCs/>
          <w:sz w:val="27"/>
          <w:szCs w:val="27"/>
        </w:rPr>
      </w:pPr>
      <w:bookmarkStart w:id="21" w:name="_Toc528185093"/>
      <w:bookmarkStart w:id="22" w:name="_Toc528273509"/>
      <w:r w:rsidRPr="002C7E48">
        <w:rPr>
          <w:b/>
          <w:bCs/>
          <w:sz w:val="27"/>
          <w:szCs w:val="27"/>
        </w:rPr>
        <w:t>3.2.4 Virtual Unity Engine CSCI (VUE)</w:t>
      </w:r>
      <w:bookmarkEnd w:id="21"/>
      <w:bookmarkEnd w:id="22"/>
    </w:p>
    <w:p w14:paraId="3FCFB0C1" w14:textId="77777777" w:rsidR="006F473B" w:rsidRPr="002C7E48" w:rsidRDefault="006F473B" w:rsidP="006F473B"/>
    <w:p w14:paraId="49B13172" w14:textId="77777777" w:rsidR="001559C5" w:rsidRDefault="006F473B" w:rsidP="006F473B">
      <w:r w:rsidRPr="002C7E48">
        <w:t xml:space="preserve">3.2.4.1 The VUE shall use Unity Personal version 2018.2.13. </w:t>
      </w:r>
    </w:p>
    <w:p w14:paraId="210DAEB0" w14:textId="77777777" w:rsidR="001559C5" w:rsidRDefault="001559C5" w:rsidP="006F473B"/>
    <w:p w14:paraId="1DBCB6DB" w14:textId="63BC091A" w:rsidR="006F473B" w:rsidRPr="002C7E48" w:rsidRDefault="006F473B" w:rsidP="006F473B">
      <w:r w:rsidRPr="002C7E48">
        <w:t xml:space="preserve">This requirement </w:t>
      </w:r>
      <w:r w:rsidR="002C7E48">
        <w:t>shall be tested</w:t>
      </w:r>
      <w:r w:rsidRPr="002C7E48">
        <w:t xml:space="preserve"> using inspection </w:t>
      </w:r>
      <w:r w:rsidR="002C7E48">
        <w:t>to show that</w:t>
      </w:r>
      <w:r w:rsidRPr="002C7E48">
        <w:t xml:space="preserve"> the correct Unity Personal</w:t>
      </w:r>
      <w:r w:rsidR="001559C5">
        <w:t xml:space="preserve"> version</w:t>
      </w:r>
      <w:r w:rsidRPr="002C7E48">
        <w:t xml:space="preserve"> is used. </w:t>
      </w:r>
    </w:p>
    <w:p w14:paraId="6BBFA1C2" w14:textId="77777777" w:rsidR="006F473B" w:rsidRPr="002C7E48" w:rsidRDefault="006F473B" w:rsidP="006F473B"/>
    <w:p w14:paraId="539B7C05" w14:textId="77777777" w:rsidR="00247801" w:rsidRDefault="006F473B" w:rsidP="006F473B">
      <w:r w:rsidRPr="002C7E48">
        <w:t xml:space="preserve">3.2.4.2 The VUE shall use UMBC campus map data from OSM as the basis for its map. </w:t>
      </w:r>
    </w:p>
    <w:p w14:paraId="6B8BE03D" w14:textId="77777777" w:rsidR="00247801" w:rsidRDefault="00247801" w:rsidP="006F473B"/>
    <w:p w14:paraId="31AD8424" w14:textId="0EF1C128" w:rsidR="006F473B" w:rsidRPr="002C7E48" w:rsidRDefault="006F473B" w:rsidP="006F473B">
      <w:r w:rsidRPr="002C7E48">
        <w:t xml:space="preserve">This requirement </w:t>
      </w:r>
      <w:r w:rsidR="002C7E48">
        <w:t>shall be tested</w:t>
      </w:r>
      <w:r w:rsidRPr="002C7E48">
        <w:t xml:space="preserve"> using inspection </w:t>
      </w:r>
      <w:r w:rsidR="002C7E48">
        <w:t>to show that</w:t>
      </w:r>
      <w:r w:rsidRPr="002C7E48">
        <w:t xml:space="preserve"> the map data is from OSM. </w:t>
      </w:r>
    </w:p>
    <w:p w14:paraId="68B32BDF" w14:textId="77777777" w:rsidR="006F473B" w:rsidRPr="002C7E48" w:rsidRDefault="006F473B" w:rsidP="006F473B"/>
    <w:p w14:paraId="1AFFFA41" w14:textId="77777777" w:rsidR="00247801" w:rsidRDefault="006F473B" w:rsidP="006F473B">
      <w:r w:rsidRPr="002C7E48">
        <w:t xml:space="preserve">3.2.4.3. The VUE shall enhance the basic OSM map by importing models and textures obtained from the UMBC GIS office for 25 campus buildings. </w:t>
      </w:r>
    </w:p>
    <w:p w14:paraId="5162C1FB" w14:textId="77777777" w:rsidR="00FE2ABE" w:rsidRDefault="00FE2ABE" w:rsidP="006F473B"/>
    <w:p w14:paraId="3CA6FF33" w14:textId="7EF9D4B9" w:rsidR="006F473B" w:rsidRPr="002C7E48" w:rsidRDefault="006F473B" w:rsidP="006F473B">
      <w:r w:rsidRPr="002C7E48">
        <w:t xml:space="preserve">This requirement </w:t>
      </w:r>
      <w:r w:rsidR="002C7E48">
        <w:t>shall be tested</w:t>
      </w:r>
      <w:r w:rsidRPr="002C7E48">
        <w:t xml:space="preserve"> using inspection </w:t>
      </w:r>
      <w:r w:rsidR="002C7E48">
        <w:t>to show that</w:t>
      </w:r>
      <w:r w:rsidRPr="002C7E48">
        <w:t xml:space="preserve"> the OSM map is enhanced by imported models and textures. </w:t>
      </w:r>
    </w:p>
    <w:p w14:paraId="6D9924A9" w14:textId="77777777" w:rsidR="006F473B" w:rsidRPr="002C7E48" w:rsidRDefault="006F473B" w:rsidP="006F473B"/>
    <w:p w14:paraId="27205F22" w14:textId="77777777" w:rsidR="006F473B" w:rsidRPr="002C7E48" w:rsidRDefault="006F473B" w:rsidP="006F473B">
      <w:r w:rsidRPr="002C7E48">
        <w:t>3.2.4.4. The 25 campus buildings noted in requirement 3.2.4.3 above shall be the following:</w:t>
      </w:r>
    </w:p>
    <w:p w14:paraId="1FEE5905" w14:textId="77777777" w:rsidR="006F473B" w:rsidRPr="002C7E48" w:rsidRDefault="006F473B" w:rsidP="006F473B"/>
    <w:p w14:paraId="15D9DB1A" w14:textId="77777777" w:rsidR="006F473B" w:rsidRPr="002C7E48" w:rsidRDefault="006F473B" w:rsidP="006F473B">
      <w:pPr>
        <w:pStyle w:val="Caption"/>
        <w:keepNext/>
        <w:rPr>
          <w:rFonts w:ascii="Times New Roman" w:hAnsi="Times New Roman" w:cs="Times New Roman"/>
        </w:rPr>
      </w:pPr>
      <w:r w:rsidRPr="002C7E48">
        <w:rPr>
          <w:rFonts w:ascii="Times New Roman" w:hAnsi="Times New Roman" w:cs="Times New Roman"/>
        </w:rPr>
        <w:t xml:space="preserve">Table </w:t>
      </w:r>
      <w:r w:rsidRPr="002C7E48">
        <w:rPr>
          <w:rFonts w:ascii="Times New Roman" w:hAnsi="Times New Roman" w:cs="Times New Roman"/>
        </w:rPr>
        <w:fldChar w:fldCharType="begin"/>
      </w:r>
      <w:r w:rsidRPr="002C7E48">
        <w:rPr>
          <w:rFonts w:ascii="Times New Roman" w:hAnsi="Times New Roman" w:cs="Times New Roman"/>
        </w:rPr>
        <w:instrText xml:space="preserve"> SEQ Table \* ARABIC </w:instrText>
      </w:r>
      <w:r w:rsidRPr="002C7E48">
        <w:rPr>
          <w:rFonts w:ascii="Times New Roman" w:hAnsi="Times New Roman" w:cs="Times New Roman"/>
        </w:rPr>
        <w:fldChar w:fldCharType="separate"/>
      </w:r>
      <w:r w:rsidRPr="002C7E48">
        <w:rPr>
          <w:rFonts w:ascii="Times New Roman" w:hAnsi="Times New Roman" w:cs="Times New Roman"/>
          <w:noProof/>
        </w:rPr>
        <w:t>2</w:t>
      </w:r>
      <w:r w:rsidRPr="002C7E48">
        <w:rPr>
          <w:rFonts w:ascii="Times New Roman" w:hAnsi="Times New Roman" w:cs="Times New Roman"/>
        </w:rPr>
        <w:fldChar w:fldCharType="end"/>
      </w:r>
      <w:r w:rsidRPr="002C7E48">
        <w:rPr>
          <w:rFonts w:ascii="Times New Roman" w:hAnsi="Times New Roman" w:cs="Times New Roman"/>
        </w:rPr>
        <w:t xml:space="preserve"> UMBC Building Names and Abbreviations</w:t>
      </w:r>
    </w:p>
    <w:tbl>
      <w:tblPr>
        <w:tblStyle w:val="TableGrid"/>
        <w:tblW w:w="0" w:type="auto"/>
        <w:tblLook w:val="04A0" w:firstRow="1" w:lastRow="0" w:firstColumn="1" w:lastColumn="0" w:noHBand="0" w:noVBand="1"/>
      </w:tblPr>
      <w:tblGrid>
        <w:gridCol w:w="5009"/>
        <w:gridCol w:w="1756"/>
      </w:tblGrid>
      <w:tr w:rsidR="006F473B" w:rsidRPr="002C7E48" w14:paraId="3D8C5FF6" w14:textId="77777777" w:rsidTr="0030450C">
        <w:tc>
          <w:tcPr>
            <w:tcW w:w="5009" w:type="dxa"/>
          </w:tcPr>
          <w:p w14:paraId="61B73675" w14:textId="77777777" w:rsidR="006F473B" w:rsidRPr="002C7E48" w:rsidRDefault="006F473B" w:rsidP="0030450C">
            <w:pPr>
              <w:rPr>
                <w:b/>
              </w:rPr>
            </w:pPr>
            <w:r w:rsidRPr="002C7E48">
              <w:rPr>
                <w:b/>
              </w:rPr>
              <w:t>Name</w:t>
            </w:r>
          </w:p>
        </w:tc>
        <w:tc>
          <w:tcPr>
            <w:tcW w:w="1756" w:type="dxa"/>
          </w:tcPr>
          <w:p w14:paraId="4CB10151" w14:textId="77777777" w:rsidR="006F473B" w:rsidRPr="002C7E48" w:rsidRDefault="006F473B" w:rsidP="0030450C">
            <w:pPr>
              <w:rPr>
                <w:b/>
              </w:rPr>
            </w:pPr>
            <w:r w:rsidRPr="002C7E48">
              <w:rPr>
                <w:b/>
              </w:rPr>
              <w:t>Abbreviation</w:t>
            </w:r>
          </w:p>
        </w:tc>
      </w:tr>
      <w:tr w:rsidR="006F473B" w:rsidRPr="002C7E48" w14:paraId="4123EE57" w14:textId="77777777" w:rsidTr="0030450C">
        <w:tc>
          <w:tcPr>
            <w:tcW w:w="5009" w:type="dxa"/>
          </w:tcPr>
          <w:p w14:paraId="4D4A2A8C" w14:textId="77777777" w:rsidR="006F473B" w:rsidRPr="002C7E48" w:rsidRDefault="006F473B" w:rsidP="0030450C">
            <w:r w:rsidRPr="002C7E48">
              <w:t>Administration Building</w:t>
            </w:r>
          </w:p>
        </w:tc>
        <w:tc>
          <w:tcPr>
            <w:tcW w:w="1756" w:type="dxa"/>
          </w:tcPr>
          <w:p w14:paraId="314F0FF5" w14:textId="77777777" w:rsidR="006F473B" w:rsidRPr="002C7E48" w:rsidRDefault="006F473B" w:rsidP="0030450C">
            <w:r w:rsidRPr="002C7E48">
              <w:t>Admin</w:t>
            </w:r>
          </w:p>
        </w:tc>
      </w:tr>
      <w:tr w:rsidR="006F473B" w:rsidRPr="002C7E48" w14:paraId="575C24A0" w14:textId="77777777" w:rsidTr="0030450C">
        <w:tc>
          <w:tcPr>
            <w:tcW w:w="5009" w:type="dxa"/>
          </w:tcPr>
          <w:p w14:paraId="1A7B4C42" w14:textId="77777777" w:rsidR="006F473B" w:rsidRPr="002C7E48" w:rsidRDefault="006F473B" w:rsidP="0030450C">
            <w:r w:rsidRPr="002C7E48">
              <w:t>Biological Sciences Building</w:t>
            </w:r>
          </w:p>
        </w:tc>
        <w:tc>
          <w:tcPr>
            <w:tcW w:w="1756" w:type="dxa"/>
          </w:tcPr>
          <w:p w14:paraId="072952DA" w14:textId="77777777" w:rsidR="006F473B" w:rsidRPr="002C7E48" w:rsidRDefault="006F473B" w:rsidP="0030450C">
            <w:r w:rsidRPr="002C7E48">
              <w:t>Biology</w:t>
            </w:r>
          </w:p>
        </w:tc>
      </w:tr>
      <w:tr w:rsidR="006F473B" w:rsidRPr="002C7E48" w14:paraId="6E6B7C02" w14:textId="77777777" w:rsidTr="0030450C">
        <w:tc>
          <w:tcPr>
            <w:tcW w:w="5009" w:type="dxa"/>
          </w:tcPr>
          <w:p w14:paraId="04F5E725" w14:textId="77777777" w:rsidR="006F473B" w:rsidRPr="002C7E48" w:rsidRDefault="006F473B" w:rsidP="0030450C">
            <w:r w:rsidRPr="002C7E48">
              <w:t>Campus Police and Central Plant</w:t>
            </w:r>
          </w:p>
        </w:tc>
        <w:tc>
          <w:tcPr>
            <w:tcW w:w="1756" w:type="dxa"/>
          </w:tcPr>
          <w:p w14:paraId="68B121D3" w14:textId="77777777" w:rsidR="006F473B" w:rsidRPr="002C7E48" w:rsidRDefault="006F473B" w:rsidP="0030450C">
            <w:r w:rsidRPr="002C7E48">
              <w:t>Police</w:t>
            </w:r>
          </w:p>
        </w:tc>
      </w:tr>
      <w:tr w:rsidR="006F473B" w:rsidRPr="002C7E48" w14:paraId="4FDD1892" w14:textId="77777777" w:rsidTr="0030450C">
        <w:tc>
          <w:tcPr>
            <w:tcW w:w="5009" w:type="dxa"/>
          </w:tcPr>
          <w:p w14:paraId="2C814932" w14:textId="77777777" w:rsidR="006F473B" w:rsidRPr="002C7E48" w:rsidRDefault="006F473B" w:rsidP="0030450C">
            <w:r w:rsidRPr="002C7E48">
              <w:t>Chesapeake Hall</w:t>
            </w:r>
          </w:p>
        </w:tc>
        <w:tc>
          <w:tcPr>
            <w:tcW w:w="1756" w:type="dxa"/>
          </w:tcPr>
          <w:p w14:paraId="76E1CF5D" w14:textId="77777777" w:rsidR="006F473B" w:rsidRPr="002C7E48" w:rsidRDefault="006F473B" w:rsidP="0030450C">
            <w:r w:rsidRPr="002C7E48">
              <w:t>Chesapeake</w:t>
            </w:r>
          </w:p>
        </w:tc>
      </w:tr>
      <w:tr w:rsidR="006F473B" w:rsidRPr="002C7E48" w14:paraId="10EC0683" w14:textId="77777777" w:rsidTr="0030450C">
        <w:tc>
          <w:tcPr>
            <w:tcW w:w="5009" w:type="dxa"/>
          </w:tcPr>
          <w:p w14:paraId="7004878E" w14:textId="77777777" w:rsidR="006F473B" w:rsidRPr="002C7E48" w:rsidRDefault="006F473B" w:rsidP="0030450C">
            <w:r w:rsidRPr="002C7E48">
              <w:t>The Commons</w:t>
            </w:r>
          </w:p>
        </w:tc>
        <w:tc>
          <w:tcPr>
            <w:tcW w:w="1756" w:type="dxa"/>
          </w:tcPr>
          <w:p w14:paraId="78D14FB7" w14:textId="77777777" w:rsidR="006F473B" w:rsidRPr="002C7E48" w:rsidRDefault="006F473B" w:rsidP="0030450C">
            <w:r w:rsidRPr="002C7E48">
              <w:t>The Commons</w:t>
            </w:r>
          </w:p>
        </w:tc>
      </w:tr>
      <w:tr w:rsidR="006F473B" w:rsidRPr="002C7E48" w14:paraId="0EE4B7C8" w14:textId="77777777" w:rsidTr="0030450C">
        <w:tc>
          <w:tcPr>
            <w:tcW w:w="5009" w:type="dxa"/>
          </w:tcPr>
          <w:p w14:paraId="49C279C6" w14:textId="77777777" w:rsidR="006F473B" w:rsidRPr="002C7E48" w:rsidRDefault="006F473B" w:rsidP="0030450C">
            <w:r w:rsidRPr="002C7E48">
              <w:t>Engineering Building</w:t>
            </w:r>
          </w:p>
        </w:tc>
        <w:tc>
          <w:tcPr>
            <w:tcW w:w="1756" w:type="dxa"/>
          </w:tcPr>
          <w:p w14:paraId="44C684E2" w14:textId="77777777" w:rsidR="006F473B" w:rsidRPr="002C7E48" w:rsidRDefault="006F473B" w:rsidP="0030450C">
            <w:r w:rsidRPr="002C7E48">
              <w:t>Engineering</w:t>
            </w:r>
          </w:p>
        </w:tc>
      </w:tr>
      <w:tr w:rsidR="006F473B" w:rsidRPr="002C7E48" w14:paraId="53B55F6B" w14:textId="77777777" w:rsidTr="0030450C">
        <w:tc>
          <w:tcPr>
            <w:tcW w:w="5009" w:type="dxa"/>
          </w:tcPr>
          <w:p w14:paraId="776B39C9" w14:textId="77777777" w:rsidR="006F473B" w:rsidRPr="002C7E48" w:rsidRDefault="006F473B" w:rsidP="0030450C">
            <w:r w:rsidRPr="002C7E48">
              <w:t>Erickson Hall</w:t>
            </w:r>
          </w:p>
        </w:tc>
        <w:tc>
          <w:tcPr>
            <w:tcW w:w="1756" w:type="dxa"/>
          </w:tcPr>
          <w:p w14:paraId="6794D4D2" w14:textId="77777777" w:rsidR="006F473B" w:rsidRPr="002C7E48" w:rsidRDefault="006F473B" w:rsidP="0030450C">
            <w:r w:rsidRPr="002C7E48">
              <w:t>Erickson</w:t>
            </w:r>
          </w:p>
        </w:tc>
      </w:tr>
      <w:tr w:rsidR="006F473B" w:rsidRPr="002C7E48" w14:paraId="462B8B76" w14:textId="77777777" w:rsidTr="0030450C">
        <w:tc>
          <w:tcPr>
            <w:tcW w:w="5009" w:type="dxa"/>
          </w:tcPr>
          <w:p w14:paraId="701A719F" w14:textId="77777777" w:rsidR="006F473B" w:rsidRPr="002C7E48" w:rsidRDefault="006F473B" w:rsidP="0030450C">
            <w:r w:rsidRPr="002C7E48">
              <w:t>Event Center</w:t>
            </w:r>
          </w:p>
        </w:tc>
        <w:tc>
          <w:tcPr>
            <w:tcW w:w="1756" w:type="dxa"/>
          </w:tcPr>
          <w:p w14:paraId="4185D43A" w14:textId="77777777" w:rsidR="006F473B" w:rsidRPr="002C7E48" w:rsidRDefault="006F473B" w:rsidP="0030450C">
            <w:r w:rsidRPr="002C7E48">
              <w:t>Event Center</w:t>
            </w:r>
          </w:p>
        </w:tc>
      </w:tr>
      <w:tr w:rsidR="006F473B" w:rsidRPr="002C7E48" w14:paraId="5B01A4D3" w14:textId="77777777" w:rsidTr="0030450C">
        <w:tc>
          <w:tcPr>
            <w:tcW w:w="5009" w:type="dxa"/>
          </w:tcPr>
          <w:p w14:paraId="0F921845" w14:textId="77777777" w:rsidR="006F473B" w:rsidRPr="002C7E48" w:rsidRDefault="006F473B" w:rsidP="0030450C">
            <w:r w:rsidRPr="002C7E48">
              <w:t>Fine Arts Building</w:t>
            </w:r>
          </w:p>
        </w:tc>
        <w:tc>
          <w:tcPr>
            <w:tcW w:w="1756" w:type="dxa"/>
          </w:tcPr>
          <w:p w14:paraId="72B9BFD8" w14:textId="77777777" w:rsidR="006F473B" w:rsidRPr="002C7E48" w:rsidRDefault="006F473B" w:rsidP="0030450C">
            <w:r w:rsidRPr="002C7E48">
              <w:t>Fine Arts</w:t>
            </w:r>
          </w:p>
        </w:tc>
      </w:tr>
      <w:tr w:rsidR="006F473B" w:rsidRPr="002C7E48" w14:paraId="141099AE" w14:textId="77777777" w:rsidTr="0030450C">
        <w:tc>
          <w:tcPr>
            <w:tcW w:w="5009" w:type="dxa"/>
          </w:tcPr>
          <w:p w14:paraId="691D0718" w14:textId="77777777" w:rsidR="006F473B" w:rsidRPr="002C7E48" w:rsidRDefault="006F473B" w:rsidP="0030450C">
            <w:r w:rsidRPr="002C7E48">
              <w:lastRenderedPageBreak/>
              <w:t>Harbor Hall</w:t>
            </w:r>
          </w:p>
        </w:tc>
        <w:tc>
          <w:tcPr>
            <w:tcW w:w="1756" w:type="dxa"/>
          </w:tcPr>
          <w:p w14:paraId="19A618C2" w14:textId="77777777" w:rsidR="006F473B" w:rsidRPr="002C7E48" w:rsidRDefault="006F473B" w:rsidP="0030450C">
            <w:r w:rsidRPr="002C7E48">
              <w:t>Harbor</w:t>
            </w:r>
          </w:p>
        </w:tc>
      </w:tr>
      <w:tr w:rsidR="006F473B" w:rsidRPr="002C7E48" w14:paraId="214E3C64" w14:textId="77777777" w:rsidTr="0030450C">
        <w:tc>
          <w:tcPr>
            <w:tcW w:w="5009" w:type="dxa"/>
          </w:tcPr>
          <w:p w14:paraId="5BE45B76" w14:textId="77777777" w:rsidR="006F473B" w:rsidRPr="002C7E48" w:rsidRDefault="006F473B" w:rsidP="0030450C">
            <w:r w:rsidRPr="002C7E48">
              <w:t>Information Technology/Engineer Building</w:t>
            </w:r>
          </w:p>
        </w:tc>
        <w:tc>
          <w:tcPr>
            <w:tcW w:w="1756" w:type="dxa"/>
          </w:tcPr>
          <w:p w14:paraId="6295A0FF" w14:textId="77777777" w:rsidR="006F473B" w:rsidRPr="002C7E48" w:rsidRDefault="006F473B" w:rsidP="0030450C">
            <w:r w:rsidRPr="002C7E48">
              <w:t>ITE</w:t>
            </w:r>
          </w:p>
        </w:tc>
      </w:tr>
      <w:tr w:rsidR="006F473B" w:rsidRPr="002C7E48" w14:paraId="4B874E39" w14:textId="77777777" w:rsidTr="0030450C">
        <w:tc>
          <w:tcPr>
            <w:tcW w:w="5009" w:type="dxa"/>
          </w:tcPr>
          <w:p w14:paraId="516F956E" w14:textId="77777777" w:rsidR="006F473B" w:rsidRPr="002C7E48" w:rsidRDefault="006F473B" w:rsidP="0030450C">
            <w:r w:rsidRPr="002C7E48">
              <w:t>Mathematics &amp; Psychology Building</w:t>
            </w:r>
          </w:p>
        </w:tc>
        <w:tc>
          <w:tcPr>
            <w:tcW w:w="1756" w:type="dxa"/>
          </w:tcPr>
          <w:p w14:paraId="40C47347" w14:textId="77777777" w:rsidR="006F473B" w:rsidRPr="002C7E48" w:rsidRDefault="006F473B" w:rsidP="0030450C">
            <w:r w:rsidRPr="002C7E48">
              <w:t>Math &amp; Psych</w:t>
            </w:r>
          </w:p>
        </w:tc>
      </w:tr>
      <w:tr w:rsidR="006F473B" w:rsidRPr="002C7E48" w14:paraId="4D1E3CB8" w14:textId="77777777" w:rsidTr="0030450C">
        <w:tc>
          <w:tcPr>
            <w:tcW w:w="5009" w:type="dxa"/>
          </w:tcPr>
          <w:p w14:paraId="20D0BBF9" w14:textId="77777777" w:rsidR="006F473B" w:rsidRPr="002C7E48" w:rsidRDefault="006F473B" w:rsidP="0030450C">
            <w:r w:rsidRPr="002C7E48">
              <w:t>Meyerhoff Chemistry Building</w:t>
            </w:r>
          </w:p>
        </w:tc>
        <w:tc>
          <w:tcPr>
            <w:tcW w:w="1756" w:type="dxa"/>
          </w:tcPr>
          <w:p w14:paraId="02C7FC14" w14:textId="77777777" w:rsidR="006F473B" w:rsidRPr="002C7E48" w:rsidRDefault="006F473B" w:rsidP="0030450C">
            <w:r w:rsidRPr="002C7E48">
              <w:t>Meyerhoff</w:t>
            </w:r>
          </w:p>
        </w:tc>
      </w:tr>
      <w:tr w:rsidR="006F473B" w:rsidRPr="002C7E48" w14:paraId="41C8E822" w14:textId="77777777" w:rsidTr="0030450C">
        <w:tc>
          <w:tcPr>
            <w:tcW w:w="5009" w:type="dxa"/>
          </w:tcPr>
          <w:p w14:paraId="1C0C3431" w14:textId="77777777" w:rsidR="006F473B" w:rsidRPr="002C7E48" w:rsidRDefault="006F473B" w:rsidP="0030450C">
            <w:r w:rsidRPr="002C7E48">
              <w:t>Performing Arts and Humanities Building</w:t>
            </w:r>
          </w:p>
        </w:tc>
        <w:tc>
          <w:tcPr>
            <w:tcW w:w="1756" w:type="dxa"/>
          </w:tcPr>
          <w:p w14:paraId="1B3B0203" w14:textId="77777777" w:rsidR="006F473B" w:rsidRPr="002C7E48" w:rsidRDefault="006F473B" w:rsidP="0030450C">
            <w:r w:rsidRPr="002C7E48">
              <w:t>PAHB</w:t>
            </w:r>
          </w:p>
        </w:tc>
      </w:tr>
      <w:tr w:rsidR="006F473B" w:rsidRPr="002C7E48" w14:paraId="3F298AE9" w14:textId="77777777" w:rsidTr="0030450C">
        <w:tc>
          <w:tcPr>
            <w:tcW w:w="5009" w:type="dxa"/>
          </w:tcPr>
          <w:p w14:paraId="537E3F49" w14:textId="77777777" w:rsidR="006F473B" w:rsidRPr="002C7E48" w:rsidRDefault="006F473B" w:rsidP="0030450C">
            <w:r w:rsidRPr="002C7E48">
              <w:t>Patapsco Hall</w:t>
            </w:r>
          </w:p>
        </w:tc>
        <w:tc>
          <w:tcPr>
            <w:tcW w:w="1756" w:type="dxa"/>
          </w:tcPr>
          <w:p w14:paraId="2D4EB2AE" w14:textId="77777777" w:rsidR="006F473B" w:rsidRPr="002C7E48" w:rsidRDefault="006F473B" w:rsidP="0030450C">
            <w:r w:rsidRPr="002C7E48">
              <w:t>Patapsco</w:t>
            </w:r>
          </w:p>
        </w:tc>
      </w:tr>
      <w:tr w:rsidR="006F473B" w:rsidRPr="002C7E48" w14:paraId="156B9602" w14:textId="77777777" w:rsidTr="0030450C">
        <w:tc>
          <w:tcPr>
            <w:tcW w:w="5009" w:type="dxa"/>
          </w:tcPr>
          <w:p w14:paraId="37C2F459" w14:textId="77777777" w:rsidR="006F473B" w:rsidRPr="002C7E48" w:rsidRDefault="006F473B" w:rsidP="0030450C">
            <w:r w:rsidRPr="002C7E48">
              <w:t>Physics Building</w:t>
            </w:r>
          </w:p>
        </w:tc>
        <w:tc>
          <w:tcPr>
            <w:tcW w:w="1756" w:type="dxa"/>
          </w:tcPr>
          <w:p w14:paraId="4D24BCCB" w14:textId="77777777" w:rsidR="006F473B" w:rsidRPr="002C7E48" w:rsidRDefault="006F473B" w:rsidP="0030450C">
            <w:r w:rsidRPr="002C7E48">
              <w:t>Physics</w:t>
            </w:r>
          </w:p>
        </w:tc>
      </w:tr>
      <w:tr w:rsidR="006F473B" w:rsidRPr="002C7E48" w14:paraId="143CBF7F" w14:textId="77777777" w:rsidTr="0030450C">
        <w:tc>
          <w:tcPr>
            <w:tcW w:w="5009" w:type="dxa"/>
          </w:tcPr>
          <w:p w14:paraId="5B669188" w14:textId="77777777" w:rsidR="006F473B" w:rsidRPr="002C7E48" w:rsidRDefault="006F473B" w:rsidP="0030450C">
            <w:r w:rsidRPr="002C7E48">
              <w:t>Potomac Hall</w:t>
            </w:r>
          </w:p>
        </w:tc>
        <w:tc>
          <w:tcPr>
            <w:tcW w:w="1756" w:type="dxa"/>
          </w:tcPr>
          <w:p w14:paraId="08EA0133" w14:textId="77777777" w:rsidR="006F473B" w:rsidRPr="002C7E48" w:rsidRDefault="006F473B" w:rsidP="0030450C">
            <w:r w:rsidRPr="002C7E48">
              <w:t>Potomac</w:t>
            </w:r>
          </w:p>
        </w:tc>
      </w:tr>
      <w:tr w:rsidR="006F473B" w:rsidRPr="002C7E48" w14:paraId="32546915" w14:textId="77777777" w:rsidTr="0030450C">
        <w:tc>
          <w:tcPr>
            <w:tcW w:w="5009" w:type="dxa"/>
          </w:tcPr>
          <w:p w14:paraId="798B26ED" w14:textId="77777777" w:rsidR="006F473B" w:rsidRPr="002C7E48" w:rsidRDefault="006F473B" w:rsidP="0030450C">
            <w:r w:rsidRPr="002C7E48">
              <w:t>Public Policy Building</w:t>
            </w:r>
          </w:p>
        </w:tc>
        <w:tc>
          <w:tcPr>
            <w:tcW w:w="1756" w:type="dxa"/>
          </w:tcPr>
          <w:p w14:paraId="6A615059" w14:textId="77777777" w:rsidR="006F473B" w:rsidRPr="002C7E48" w:rsidRDefault="006F473B" w:rsidP="0030450C">
            <w:r w:rsidRPr="002C7E48">
              <w:t>PUP</w:t>
            </w:r>
          </w:p>
        </w:tc>
      </w:tr>
      <w:tr w:rsidR="006F473B" w:rsidRPr="002C7E48" w14:paraId="20FBEB3F" w14:textId="77777777" w:rsidTr="0030450C">
        <w:tc>
          <w:tcPr>
            <w:tcW w:w="5009" w:type="dxa"/>
          </w:tcPr>
          <w:p w14:paraId="6B50230B" w14:textId="77777777" w:rsidR="006F473B" w:rsidRPr="002C7E48" w:rsidRDefault="006F473B" w:rsidP="0030450C">
            <w:r w:rsidRPr="002C7E48">
              <w:t>Retriever Activities Center (RAC)</w:t>
            </w:r>
          </w:p>
        </w:tc>
        <w:tc>
          <w:tcPr>
            <w:tcW w:w="1756" w:type="dxa"/>
          </w:tcPr>
          <w:p w14:paraId="7C5D43B8" w14:textId="77777777" w:rsidR="006F473B" w:rsidRPr="002C7E48" w:rsidRDefault="006F473B" w:rsidP="0030450C">
            <w:r w:rsidRPr="002C7E48">
              <w:t>RAC</w:t>
            </w:r>
          </w:p>
        </w:tc>
      </w:tr>
      <w:tr w:rsidR="006F473B" w:rsidRPr="002C7E48" w14:paraId="64E19B1E" w14:textId="77777777" w:rsidTr="0030450C">
        <w:tc>
          <w:tcPr>
            <w:tcW w:w="5009" w:type="dxa"/>
          </w:tcPr>
          <w:p w14:paraId="7B7C9E09" w14:textId="77777777" w:rsidR="006F473B" w:rsidRPr="002C7E48" w:rsidRDefault="006F473B" w:rsidP="0030450C">
            <w:r w:rsidRPr="002C7E48">
              <w:t>Sherman Hall</w:t>
            </w:r>
          </w:p>
        </w:tc>
        <w:tc>
          <w:tcPr>
            <w:tcW w:w="1756" w:type="dxa"/>
          </w:tcPr>
          <w:p w14:paraId="76C7AA6A" w14:textId="77777777" w:rsidR="006F473B" w:rsidRPr="002C7E48" w:rsidRDefault="006F473B" w:rsidP="0030450C">
            <w:r w:rsidRPr="002C7E48">
              <w:t>Sherman</w:t>
            </w:r>
          </w:p>
        </w:tc>
      </w:tr>
      <w:tr w:rsidR="006F473B" w:rsidRPr="002C7E48" w14:paraId="2963F318" w14:textId="77777777" w:rsidTr="0030450C">
        <w:tc>
          <w:tcPr>
            <w:tcW w:w="5009" w:type="dxa"/>
          </w:tcPr>
          <w:p w14:paraId="3E08BC6B" w14:textId="77777777" w:rsidR="006F473B" w:rsidRPr="002C7E48" w:rsidRDefault="006F473B" w:rsidP="0030450C">
            <w:r w:rsidRPr="002C7E48">
              <w:t>Sondheim Hall</w:t>
            </w:r>
          </w:p>
        </w:tc>
        <w:tc>
          <w:tcPr>
            <w:tcW w:w="1756" w:type="dxa"/>
          </w:tcPr>
          <w:p w14:paraId="70312BA3" w14:textId="77777777" w:rsidR="006F473B" w:rsidRPr="002C7E48" w:rsidRDefault="006F473B" w:rsidP="0030450C">
            <w:r w:rsidRPr="002C7E48">
              <w:t>Sondheim</w:t>
            </w:r>
          </w:p>
        </w:tc>
      </w:tr>
      <w:tr w:rsidR="006F473B" w:rsidRPr="002C7E48" w14:paraId="228A970C" w14:textId="77777777" w:rsidTr="0030450C">
        <w:tc>
          <w:tcPr>
            <w:tcW w:w="5009" w:type="dxa"/>
          </w:tcPr>
          <w:p w14:paraId="7A71A254" w14:textId="77777777" w:rsidR="006F473B" w:rsidRPr="002C7E48" w:rsidRDefault="006F473B" w:rsidP="0030450C">
            <w:r w:rsidRPr="002C7E48">
              <w:t>Student Development &amp; Success Center (SDSC)</w:t>
            </w:r>
          </w:p>
        </w:tc>
        <w:tc>
          <w:tcPr>
            <w:tcW w:w="1756" w:type="dxa"/>
          </w:tcPr>
          <w:p w14:paraId="746D5CB6" w14:textId="77777777" w:rsidR="006F473B" w:rsidRPr="002C7E48" w:rsidRDefault="006F473B" w:rsidP="0030450C">
            <w:r w:rsidRPr="002C7E48">
              <w:t>SDSC</w:t>
            </w:r>
          </w:p>
        </w:tc>
      </w:tr>
      <w:tr w:rsidR="006F473B" w:rsidRPr="002C7E48" w14:paraId="6D8D2748" w14:textId="77777777" w:rsidTr="0030450C">
        <w:tc>
          <w:tcPr>
            <w:tcW w:w="5009" w:type="dxa"/>
          </w:tcPr>
          <w:p w14:paraId="39D1749C" w14:textId="77777777" w:rsidR="006F473B" w:rsidRPr="002C7E48" w:rsidRDefault="006F473B" w:rsidP="0030450C">
            <w:r w:rsidRPr="002C7E48">
              <w:t>Susquehanna Hall</w:t>
            </w:r>
          </w:p>
        </w:tc>
        <w:tc>
          <w:tcPr>
            <w:tcW w:w="1756" w:type="dxa"/>
          </w:tcPr>
          <w:p w14:paraId="337368ED" w14:textId="77777777" w:rsidR="006F473B" w:rsidRPr="002C7E48" w:rsidRDefault="006F473B" w:rsidP="0030450C">
            <w:r w:rsidRPr="002C7E48">
              <w:t>Susquehanna</w:t>
            </w:r>
          </w:p>
        </w:tc>
      </w:tr>
      <w:tr w:rsidR="006F473B" w:rsidRPr="002C7E48" w14:paraId="7FC01CEF" w14:textId="77777777" w:rsidTr="0030450C">
        <w:tc>
          <w:tcPr>
            <w:tcW w:w="5009" w:type="dxa"/>
          </w:tcPr>
          <w:p w14:paraId="5B28F788" w14:textId="77777777" w:rsidR="006F473B" w:rsidRPr="002C7E48" w:rsidRDefault="006F473B" w:rsidP="0030450C">
            <w:r w:rsidRPr="002C7E48">
              <w:t>True Grit’s</w:t>
            </w:r>
          </w:p>
        </w:tc>
        <w:tc>
          <w:tcPr>
            <w:tcW w:w="1756" w:type="dxa"/>
          </w:tcPr>
          <w:p w14:paraId="4DACF858" w14:textId="77777777" w:rsidR="006F473B" w:rsidRPr="002C7E48" w:rsidRDefault="006F473B" w:rsidP="0030450C">
            <w:r w:rsidRPr="002C7E48">
              <w:t>True Grit’s</w:t>
            </w:r>
          </w:p>
        </w:tc>
      </w:tr>
      <w:tr w:rsidR="006F473B" w:rsidRPr="002C7E48" w14:paraId="2A971F56" w14:textId="77777777" w:rsidTr="0030450C">
        <w:tc>
          <w:tcPr>
            <w:tcW w:w="5009" w:type="dxa"/>
          </w:tcPr>
          <w:p w14:paraId="0822FC48" w14:textId="77777777" w:rsidR="006F473B" w:rsidRPr="002C7E48" w:rsidRDefault="006F473B" w:rsidP="0030450C">
            <w:r w:rsidRPr="002C7E48">
              <w:t>University Center</w:t>
            </w:r>
          </w:p>
        </w:tc>
        <w:tc>
          <w:tcPr>
            <w:tcW w:w="1756" w:type="dxa"/>
          </w:tcPr>
          <w:p w14:paraId="41350895" w14:textId="77777777" w:rsidR="006F473B" w:rsidRPr="002C7E48" w:rsidRDefault="006F473B" w:rsidP="0030450C">
            <w:r w:rsidRPr="002C7E48">
              <w:t>UC</w:t>
            </w:r>
          </w:p>
        </w:tc>
      </w:tr>
    </w:tbl>
    <w:p w14:paraId="0299EC9B" w14:textId="77777777" w:rsidR="006F473B" w:rsidRPr="002C7E48" w:rsidRDefault="006F473B" w:rsidP="006F473B"/>
    <w:p w14:paraId="661698EC" w14:textId="3C240DF3" w:rsidR="006F473B" w:rsidRPr="002C7E48" w:rsidRDefault="006F473B" w:rsidP="006F473B">
      <w:r w:rsidRPr="002C7E48">
        <w:t xml:space="preserve">This requirement </w:t>
      </w:r>
      <w:r w:rsidR="002C7E48">
        <w:t>shall be tested</w:t>
      </w:r>
      <w:r w:rsidRPr="002C7E48">
        <w:t xml:space="preserve"> </w:t>
      </w:r>
      <w:r w:rsidR="00247801">
        <w:t>by obtaining confirmation from the UMBC GIS Department that the correct models were obtained, and through visual comparison of the imported models and textures as applied to the buildings in the Unity engine to the appearance of the actual campus buildings.</w:t>
      </w:r>
      <w:r w:rsidRPr="002C7E48">
        <w:t xml:space="preserve"> </w:t>
      </w:r>
    </w:p>
    <w:p w14:paraId="0BF592CC" w14:textId="77777777" w:rsidR="006F473B" w:rsidRPr="002C7E48" w:rsidRDefault="006F473B" w:rsidP="006F473B"/>
    <w:p w14:paraId="547A9F21" w14:textId="77777777" w:rsidR="00247801" w:rsidRDefault="006F473B" w:rsidP="006F473B">
      <w:r w:rsidRPr="002C7E48">
        <w:t xml:space="preserve">3.2.4.5 When in overhead view, the map shall display the abbreviated building name from Table 1 above; mousing over the building shall display the full name of the building. </w:t>
      </w:r>
    </w:p>
    <w:p w14:paraId="14ED2478" w14:textId="77777777" w:rsidR="00247801" w:rsidRDefault="00247801" w:rsidP="006F473B"/>
    <w:p w14:paraId="670D464B" w14:textId="22A073B6" w:rsidR="006F473B" w:rsidRPr="002C7E48" w:rsidRDefault="006F473B" w:rsidP="006F473B">
      <w:r w:rsidRPr="002C7E48">
        <w:t xml:space="preserve">This requirement </w:t>
      </w:r>
      <w:r w:rsidR="002C7E48">
        <w:t>shall be tested</w:t>
      </w:r>
      <w:r w:rsidRPr="002C7E48">
        <w:t xml:space="preserve"> using demonstration</w:t>
      </w:r>
      <w:r w:rsidR="00247801">
        <w:t>, namely by confirming that the map in its initial displays the abbreviated names for every building when the mouse is not hovering over any building, and by hovering over every building in turn and confirming that the full name is displayed.</w:t>
      </w:r>
    </w:p>
    <w:p w14:paraId="034E8F34" w14:textId="77777777" w:rsidR="006F473B" w:rsidRPr="002C7E48" w:rsidRDefault="006F473B" w:rsidP="006F473B"/>
    <w:p w14:paraId="79A6F382" w14:textId="77777777" w:rsidR="009B081E" w:rsidRDefault="006F473B" w:rsidP="006F473B">
      <w:r w:rsidRPr="002C7E48">
        <w:t xml:space="preserve">3.2.4.6 When in 1P or 3P mode, the map shall display the full name of the building when approached by the user from any direction. </w:t>
      </w:r>
    </w:p>
    <w:p w14:paraId="5B09834F" w14:textId="77777777" w:rsidR="009B081E" w:rsidRDefault="009B081E" w:rsidP="006F473B"/>
    <w:p w14:paraId="47482064" w14:textId="6F198884" w:rsidR="006F473B" w:rsidRDefault="00FE2ABE" w:rsidP="00FE2ABE">
      <w:r w:rsidRPr="002C7E48">
        <w:t xml:space="preserve">This requirement </w:t>
      </w:r>
      <w:r>
        <w:t>shall be tested</w:t>
      </w:r>
      <w:r w:rsidRPr="002C7E48">
        <w:t xml:space="preserve"> using demonstration</w:t>
      </w:r>
      <w:r>
        <w:t>. Each building on the campus map shall be approached from multiple directions to confirm that</w:t>
      </w:r>
      <w:r w:rsidRPr="002C7E48">
        <w:t xml:space="preserve"> the abbreviated name is displayed until the </w:t>
      </w:r>
      <w:r>
        <w:t>user nears the building, at which point the full name shall be displayed.</w:t>
      </w:r>
    </w:p>
    <w:p w14:paraId="67B95254" w14:textId="77777777" w:rsidR="00FE2ABE" w:rsidRPr="002C7E48" w:rsidRDefault="00FE2ABE" w:rsidP="00FE2ABE"/>
    <w:p w14:paraId="153D1DE9" w14:textId="77777777" w:rsidR="00DB11D1" w:rsidRDefault="006F473B" w:rsidP="006F473B">
      <w:r w:rsidRPr="002C7E48">
        <w:t xml:space="preserve">3.2.4.7 The VUE shall accurately render the relative heights of the campus buildings. </w:t>
      </w:r>
    </w:p>
    <w:p w14:paraId="7F0AD5D4" w14:textId="77777777" w:rsidR="00DB11D1" w:rsidRDefault="00DB11D1" w:rsidP="006F473B"/>
    <w:p w14:paraId="350F677B" w14:textId="616643C5" w:rsidR="006F473B" w:rsidRPr="002C7E48" w:rsidRDefault="006F473B" w:rsidP="006F473B">
      <w:r w:rsidRPr="002C7E48">
        <w:t xml:space="preserve">This requirement </w:t>
      </w:r>
      <w:r w:rsidR="002C7E48">
        <w:t>shall be tested</w:t>
      </w:r>
      <w:r w:rsidRPr="002C7E48">
        <w:t xml:space="preserve"> using inspection </w:t>
      </w:r>
      <w:r w:rsidR="002C7E48">
        <w:t>to show that</w:t>
      </w:r>
      <w:r w:rsidRPr="002C7E48">
        <w:t xml:space="preserve"> the code creates the correct sizes of the buildings</w:t>
      </w:r>
      <w:r w:rsidR="00DB11D1">
        <w:t xml:space="preserve">. Additionally, it shall be tested by observing the map in VCE mode and visually confirming that campus buildings correctly connect on multiple levels and that buildings are clearly distinguishable as being farther up or down the hills that form the UMBC campus terrain. </w:t>
      </w:r>
    </w:p>
    <w:p w14:paraId="2B01BAA4" w14:textId="77777777" w:rsidR="006F473B" w:rsidRPr="002C7E48" w:rsidRDefault="006F473B" w:rsidP="006F473B"/>
    <w:p w14:paraId="114AF083" w14:textId="77777777" w:rsidR="00025DC1" w:rsidRDefault="006F473B" w:rsidP="006F473B">
      <w:r w:rsidRPr="002C7E48">
        <w:lastRenderedPageBreak/>
        <w:t xml:space="preserve">3.2.4.8 While in 1P or 3P mode, the VUE camera view shall remain behind the user at all times and shall not pass through the exterior of buildings. </w:t>
      </w:r>
    </w:p>
    <w:p w14:paraId="3802BF67" w14:textId="77777777" w:rsidR="00025DC1" w:rsidRDefault="00025DC1" w:rsidP="006F473B"/>
    <w:p w14:paraId="7C620110" w14:textId="6989FD74" w:rsidR="006F473B" w:rsidRPr="002C7E48" w:rsidRDefault="006F473B" w:rsidP="006F473B">
      <w:r w:rsidRPr="002C7E48">
        <w:t xml:space="preserve">This requirement </w:t>
      </w:r>
      <w:r w:rsidR="002C7E48">
        <w:t>shall be tested</w:t>
      </w:r>
      <w:r w:rsidRPr="002C7E48">
        <w:t xml:space="preserve"> using </w:t>
      </w:r>
      <w:r w:rsidR="00025DC1">
        <w:t>by showing that the camera maintains the correct position when the user approaches a building or other boundary point on the map.</w:t>
      </w:r>
    </w:p>
    <w:p w14:paraId="56CFBAB2" w14:textId="77777777" w:rsidR="006F473B" w:rsidRPr="002C7E48" w:rsidRDefault="006F473B" w:rsidP="006F473B"/>
    <w:p w14:paraId="7737E77E" w14:textId="6AF1E5D5" w:rsidR="00025DC1" w:rsidRDefault="006F473B" w:rsidP="006F473B">
      <w:r w:rsidRPr="002C7E48">
        <w:t xml:space="preserve">3.2.4.9 The VUE shall only allow the user to move on “walkable areas” of the map defined as sidewalks, campus walkways, roads, parking lots, and grass. If the user tries to move into any other area, the user’s avatar shall continue to display walking </w:t>
      </w:r>
      <w:r w:rsidR="00CA1DEF" w:rsidRPr="002C7E48">
        <w:t>motion,</w:t>
      </w:r>
      <w:r w:rsidRPr="002C7E48">
        <w:t xml:space="preserve"> but no forward progress shall occur. </w:t>
      </w:r>
    </w:p>
    <w:p w14:paraId="68CAB984" w14:textId="77777777" w:rsidR="00025DC1" w:rsidRDefault="00025DC1" w:rsidP="006F473B"/>
    <w:p w14:paraId="7A3A307A" w14:textId="11787968" w:rsidR="006F473B" w:rsidRPr="002C7E48" w:rsidRDefault="006F473B" w:rsidP="006F473B">
      <w:r w:rsidRPr="002C7E48">
        <w:t xml:space="preserve">This requirement </w:t>
      </w:r>
      <w:r w:rsidR="002C7E48">
        <w:t>shall be tested</w:t>
      </w:r>
      <w:r w:rsidRPr="002C7E48">
        <w:t xml:space="preserve"> using </w:t>
      </w:r>
      <w:r w:rsidR="00025DC1">
        <w:t>through demonstration, by observing the system’s behavior when the user attempts to move into a non-walkable area and confirming that the motion occurs as described.</w:t>
      </w:r>
    </w:p>
    <w:p w14:paraId="2562B527" w14:textId="77777777" w:rsidR="006F473B" w:rsidRPr="002C7E48" w:rsidRDefault="006F473B" w:rsidP="006F473B"/>
    <w:p w14:paraId="278DD09E" w14:textId="77777777" w:rsidR="00B1055D" w:rsidRDefault="006F473B" w:rsidP="006F473B">
      <w:r w:rsidRPr="002C7E48">
        <w:t xml:space="preserve">3.2.4.10 In addition to the campus buildings, the VUE custom map shall also display grassy areas, roads, pavement, sidewalks, and paths that match the actual UMBC campus. </w:t>
      </w:r>
    </w:p>
    <w:p w14:paraId="53EB953A" w14:textId="77777777" w:rsidR="00B1055D" w:rsidRDefault="00B1055D" w:rsidP="006F473B"/>
    <w:p w14:paraId="56CC6452" w14:textId="76824AB3" w:rsidR="006F473B" w:rsidRPr="002C7E48" w:rsidRDefault="006F473B" w:rsidP="006F473B">
      <w:r w:rsidRPr="002C7E48">
        <w:t xml:space="preserve">This requirement </w:t>
      </w:r>
      <w:r w:rsidR="002C7E48">
        <w:t>shall be tested</w:t>
      </w:r>
      <w:r w:rsidRPr="002C7E48">
        <w:t xml:space="preserve"> </w:t>
      </w:r>
      <w:r w:rsidR="00B1055D">
        <w:t>by visually comparing the 3D Unity map of the campus with the actual campus appearance.</w:t>
      </w:r>
    </w:p>
    <w:p w14:paraId="7A317EBE" w14:textId="77777777" w:rsidR="006F473B" w:rsidRPr="002C7E48" w:rsidRDefault="006F473B" w:rsidP="006F473B"/>
    <w:p w14:paraId="3BD76B66" w14:textId="77777777" w:rsidR="001601A8" w:rsidRDefault="006F473B" w:rsidP="006F473B">
      <w:r w:rsidRPr="002C7E48">
        <w:t xml:space="preserve">3.2.4.11 The VUE shall display the lot numbers of all parking lots, as well as an icon with a letter within a colored circle as noted in requirements 3.2.3.2 and 3.2.3.3 that indicates which permit types allow parking in that lot. </w:t>
      </w:r>
    </w:p>
    <w:p w14:paraId="7C9B3F9A" w14:textId="77777777" w:rsidR="001601A8" w:rsidRDefault="001601A8" w:rsidP="006F473B"/>
    <w:p w14:paraId="57D840DF" w14:textId="7C948CCB" w:rsidR="006F473B" w:rsidRPr="002C7E48" w:rsidRDefault="00CA1DEF" w:rsidP="006F473B">
      <w:r w:rsidRPr="002C7E48">
        <w:t xml:space="preserve">This requirement </w:t>
      </w:r>
      <w:r>
        <w:t>shall be tested</w:t>
      </w:r>
      <w:r w:rsidRPr="002C7E48">
        <w:t xml:space="preserve"> </w:t>
      </w:r>
      <w:r>
        <w:t>by examining each lot in the VCE map, comparing it with the corresponding lot on the parking map on the UMBC parking services website,  and confirming that it has the correct lot number and icon.</w:t>
      </w:r>
      <w:r w:rsidRPr="002C7E48">
        <w:t xml:space="preserve"> </w:t>
      </w:r>
    </w:p>
    <w:p w14:paraId="196792A0" w14:textId="77777777" w:rsidR="0020344E" w:rsidRPr="002C7E48" w:rsidRDefault="0020344E" w:rsidP="000144BE"/>
    <w:p w14:paraId="6DEE3CD7" w14:textId="77777777" w:rsidR="00404B4F" w:rsidRPr="002C7E48" w:rsidRDefault="00404B4F" w:rsidP="00C02EF9">
      <w:pPr>
        <w:spacing w:before="100" w:beforeAutospacing="1" w:after="100" w:afterAutospacing="1"/>
        <w:contextualSpacing/>
        <w:outlineLvl w:val="1"/>
        <w:rPr>
          <w:b/>
          <w:bCs/>
          <w:sz w:val="36"/>
          <w:szCs w:val="36"/>
        </w:rPr>
      </w:pPr>
      <w:bookmarkStart w:id="23" w:name="_Toc528273510"/>
      <w:r w:rsidRPr="002C7E48">
        <w:rPr>
          <w:b/>
          <w:bCs/>
          <w:sz w:val="36"/>
          <w:szCs w:val="36"/>
        </w:rPr>
        <w:t>3.3 CSCI external interface requirements</w:t>
      </w:r>
      <w:bookmarkEnd w:id="23"/>
    </w:p>
    <w:p w14:paraId="67A0E429" w14:textId="77777777" w:rsidR="0050725A" w:rsidRPr="002C7E48" w:rsidRDefault="0050725A" w:rsidP="00C02EF9">
      <w:pPr>
        <w:spacing w:before="100" w:beforeAutospacing="1" w:after="100" w:afterAutospacing="1"/>
        <w:contextualSpacing/>
        <w:outlineLvl w:val="2"/>
        <w:rPr>
          <w:b/>
          <w:bCs/>
          <w:sz w:val="27"/>
          <w:szCs w:val="27"/>
        </w:rPr>
      </w:pPr>
    </w:p>
    <w:p w14:paraId="225DF401" w14:textId="725B2F7A" w:rsidR="00404B4F" w:rsidRPr="002C7E48" w:rsidRDefault="00404B4F" w:rsidP="00C02EF9">
      <w:pPr>
        <w:spacing w:before="100" w:beforeAutospacing="1" w:after="100" w:afterAutospacing="1"/>
        <w:contextualSpacing/>
        <w:outlineLvl w:val="2"/>
        <w:rPr>
          <w:b/>
          <w:bCs/>
          <w:sz w:val="27"/>
          <w:szCs w:val="27"/>
        </w:rPr>
      </w:pPr>
      <w:bookmarkStart w:id="24" w:name="_Toc528273511"/>
      <w:r w:rsidRPr="002C7E48">
        <w:rPr>
          <w:b/>
          <w:bCs/>
          <w:sz w:val="27"/>
          <w:szCs w:val="27"/>
        </w:rPr>
        <w:t>3.3.1 Interface identification and diagrams</w:t>
      </w:r>
      <w:bookmarkEnd w:id="24"/>
    </w:p>
    <w:p w14:paraId="2F3958C1" w14:textId="7BEE8409" w:rsidR="002A02D6" w:rsidRPr="002C7E48" w:rsidRDefault="002A02D6" w:rsidP="002A02D6"/>
    <w:p w14:paraId="084C4EE6" w14:textId="67756516" w:rsidR="002A02D6" w:rsidRPr="002C7E48" w:rsidRDefault="002A02D6" w:rsidP="002A02D6">
      <w:r w:rsidRPr="002C7E48">
        <w:t>All interaction with the user shall occur through the VTI CSCI. As noted in section 3.2.1, the VTI shall be a web-based GUI.</w:t>
      </w:r>
    </w:p>
    <w:p w14:paraId="7CF18EED" w14:textId="77777777" w:rsidR="009E32EA" w:rsidRPr="002C7E48" w:rsidRDefault="009E32EA" w:rsidP="00C02EF9">
      <w:pPr>
        <w:spacing w:before="100" w:beforeAutospacing="1" w:after="100" w:afterAutospacing="1"/>
        <w:contextualSpacing/>
        <w:outlineLvl w:val="1"/>
        <w:rPr>
          <w:b/>
          <w:bCs/>
          <w:sz w:val="36"/>
          <w:szCs w:val="36"/>
        </w:rPr>
      </w:pPr>
    </w:p>
    <w:p w14:paraId="07F4534E" w14:textId="6FC89463" w:rsidR="00404B4F" w:rsidRPr="002C7E48" w:rsidRDefault="00404B4F" w:rsidP="00C02EF9">
      <w:pPr>
        <w:spacing w:before="100" w:beforeAutospacing="1" w:after="100" w:afterAutospacing="1"/>
        <w:contextualSpacing/>
        <w:outlineLvl w:val="1"/>
        <w:rPr>
          <w:b/>
          <w:bCs/>
          <w:sz w:val="36"/>
          <w:szCs w:val="36"/>
        </w:rPr>
      </w:pPr>
      <w:bookmarkStart w:id="25" w:name="_Toc528273512"/>
      <w:r w:rsidRPr="002C7E48">
        <w:rPr>
          <w:b/>
          <w:bCs/>
          <w:sz w:val="36"/>
          <w:szCs w:val="36"/>
        </w:rPr>
        <w:t>3.4 CSCI internal interface requirements</w:t>
      </w:r>
      <w:bookmarkEnd w:id="25"/>
    </w:p>
    <w:p w14:paraId="432C8604" w14:textId="5A0508C4" w:rsidR="00CE0908" w:rsidRPr="002C7E48" w:rsidRDefault="00CE0908" w:rsidP="009E32EA"/>
    <w:p w14:paraId="0E2E2BFC" w14:textId="5EB18516" w:rsidR="009E32EA" w:rsidRPr="002C7E48" w:rsidRDefault="009E32EA" w:rsidP="009E32EA">
      <w:r w:rsidRPr="002C7E48">
        <w:t xml:space="preserve">As noted in requirement 3.2.1.3, the VTI shall use </w:t>
      </w:r>
      <w:r w:rsidR="00AE0DEE" w:rsidRPr="002C7E48">
        <w:t xml:space="preserve">HTML 5 and the </w:t>
      </w:r>
      <w:r w:rsidRPr="002C7E48">
        <w:t>WebGL JavaScript API.</w:t>
      </w:r>
    </w:p>
    <w:p w14:paraId="39E3898D" w14:textId="77777777" w:rsidR="009E32EA" w:rsidRPr="002C7E48" w:rsidRDefault="009E32EA" w:rsidP="009E32EA"/>
    <w:p w14:paraId="1E1E2783" w14:textId="77777777" w:rsidR="00404B4F" w:rsidRPr="002C7E48" w:rsidRDefault="00404B4F" w:rsidP="00C02EF9">
      <w:pPr>
        <w:spacing w:before="100" w:beforeAutospacing="1" w:after="100" w:afterAutospacing="1"/>
        <w:contextualSpacing/>
        <w:outlineLvl w:val="1"/>
        <w:rPr>
          <w:b/>
          <w:bCs/>
          <w:sz w:val="36"/>
          <w:szCs w:val="36"/>
        </w:rPr>
      </w:pPr>
      <w:bookmarkStart w:id="26" w:name="_Toc528273513"/>
      <w:r w:rsidRPr="002C7E48">
        <w:rPr>
          <w:b/>
          <w:bCs/>
          <w:sz w:val="36"/>
          <w:szCs w:val="36"/>
        </w:rPr>
        <w:t>3.5 CSCI internal data requirements</w:t>
      </w:r>
      <w:bookmarkEnd w:id="26"/>
    </w:p>
    <w:p w14:paraId="05DEA130" w14:textId="5B4B7BED" w:rsidR="00CE0908" w:rsidRPr="002C7E48" w:rsidRDefault="00CE0908" w:rsidP="00AE0DEE"/>
    <w:p w14:paraId="79DE1241" w14:textId="607568FA" w:rsidR="00AE0DEE" w:rsidRPr="002C7E48" w:rsidRDefault="00AE0DEE" w:rsidP="00AE0DEE">
      <w:r w:rsidRPr="002C7E48">
        <w:t xml:space="preserve">All internal data requirements </w:t>
      </w:r>
      <w:r w:rsidR="00BE007B" w:rsidRPr="002C7E48">
        <w:t>shall be</w:t>
      </w:r>
      <w:r w:rsidRPr="002C7E48">
        <w:t xml:space="preserve"> left to the design.</w:t>
      </w:r>
    </w:p>
    <w:p w14:paraId="6151439F" w14:textId="77777777" w:rsidR="00AE0DEE" w:rsidRPr="002C7E48" w:rsidRDefault="00AE0DEE" w:rsidP="00AE0DEE"/>
    <w:p w14:paraId="48DA64AF" w14:textId="77777777" w:rsidR="00404B4F" w:rsidRPr="002C7E48" w:rsidRDefault="00404B4F" w:rsidP="00C02EF9">
      <w:pPr>
        <w:spacing w:before="100" w:beforeAutospacing="1" w:after="100" w:afterAutospacing="1"/>
        <w:contextualSpacing/>
        <w:outlineLvl w:val="1"/>
        <w:rPr>
          <w:b/>
          <w:bCs/>
          <w:sz w:val="36"/>
          <w:szCs w:val="36"/>
        </w:rPr>
      </w:pPr>
      <w:bookmarkStart w:id="27" w:name="_Toc528273514"/>
      <w:r w:rsidRPr="002C7E48">
        <w:rPr>
          <w:b/>
          <w:bCs/>
          <w:sz w:val="36"/>
          <w:szCs w:val="36"/>
        </w:rPr>
        <w:lastRenderedPageBreak/>
        <w:t>3.6 Adaptation requirements</w:t>
      </w:r>
      <w:bookmarkEnd w:id="27"/>
    </w:p>
    <w:p w14:paraId="7D557AE4" w14:textId="2360DCCE" w:rsidR="00CE0908" w:rsidRPr="002C7E48" w:rsidRDefault="00CE0908" w:rsidP="00827701"/>
    <w:p w14:paraId="56038C19" w14:textId="2E6BC25B" w:rsidR="00827701" w:rsidRPr="002C7E48" w:rsidRDefault="00827701" w:rsidP="00827701">
      <w:r w:rsidRPr="002C7E48">
        <w:t>No adaptation requirements have been identified.</w:t>
      </w:r>
    </w:p>
    <w:p w14:paraId="031FE593" w14:textId="77777777" w:rsidR="00827701" w:rsidRPr="002C7E48" w:rsidRDefault="00827701" w:rsidP="00827701"/>
    <w:p w14:paraId="53587D8E" w14:textId="77777777" w:rsidR="00404B4F" w:rsidRPr="002C7E48" w:rsidRDefault="00404B4F" w:rsidP="00C02EF9">
      <w:pPr>
        <w:spacing w:before="100" w:beforeAutospacing="1" w:after="100" w:afterAutospacing="1"/>
        <w:contextualSpacing/>
        <w:outlineLvl w:val="1"/>
        <w:rPr>
          <w:b/>
          <w:bCs/>
          <w:sz w:val="36"/>
          <w:szCs w:val="36"/>
        </w:rPr>
      </w:pPr>
      <w:bookmarkStart w:id="28" w:name="_Toc528273515"/>
      <w:r w:rsidRPr="002C7E48">
        <w:rPr>
          <w:b/>
          <w:bCs/>
          <w:sz w:val="36"/>
          <w:szCs w:val="36"/>
        </w:rPr>
        <w:t>3.7 Safety requirements</w:t>
      </w:r>
      <w:bookmarkEnd w:id="28"/>
    </w:p>
    <w:p w14:paraId="04D58CD4" w14:textId="001D6B86" w:rsidR="00CE0908" w:rsidRPr="002C7E48" w:rsidRDefault="00CE0908" w:rsidP="00860420"/>
    <w:p w14:paraId="03B2A968" w14:textId="5B41A1E4" w:rsidR="00860420" w:rsidRPr="002C7E48" w:rsidRDefault="00860420" w:rsidP="00860420">
      <w:r w:rsidRPr="002C7E48">
        <w:t>No specific safety requirements have been identified.</w:t>
      </w:r>
    </w:p>
    <w:p w14:paraId="0D9ACA60" w14:textId="77777777" w:rsidR="00860420" w:rsidRPr="002C7E48" w:rsidRDefault="00860420" w:rsidP="00860420"/>
    <w:p w14:paraId="0F884522" w14:textId="77777777" w:rsidR="00404B4F" w:rsidRPr="002C7E48" w:rsidRDefault="00404B4F" w:rsidP="00C02EF9">
      <w:pPr>
        <w:spacing w:before="100" w:beforeAutospacing="1" w:after="100" w:afterAutospacing="1"/>
        <w:contextualSpacing/>
        <w:outlineLvl w:val="1"/>
        <w:rPr>
          <w:b/>
          <w:bCs/>
          <w:sz w:val="36"/>
          <w:szCs w:val="36"/>
        </w:rPr>
      </w:pPr>
      <w:bookmarkStart w:id="29" w:name="_Toc528273516"/>
      <w:r w:rsidRPr="002C7E48">
        <w:rPr>
          <w:b/>
          <w:bCs/>
          <w:sz w:val="36"/>
          <w:szCs w:val="36"/>
        </w:rPr>
        <w:t>3.8 Security and privacy requirements</w:t>
      </w:r>
      <w:bookmarkEnd w:id="29"/>
    </w:p>
    <w:p w14:paraId="79D0F1F4" w14:textId="6FB89BBE" w:rsidR="00CE0908" w:rsidRPr="002C7E48" w:rsidRDefault="00CE0908" w:rsidP="00576466"/>
    <w:p w14:paraId="6271BE75" w14:textId="04DD8E43" w:rsidR="00576466" w:rsidRPr="002C7E48" w:rsidRDefault="00D162AE" w:rsidP="00576466">
      <w:r w:rsidRPr="002C7E48">
        <w:t xml:space="preserve">There are no specific security or privacy requirements, as the system will not record any logon information or other personal </w:t>
      </w:r>
      <w:r w:rsidR="00860420" w:rsidRPr="002C7E48">
        <w:t>data related to the user</w:t>
      </w:r>
      <w:r w:rsidR="00EE474E" w:rsidRPr="002C7E48">
        <w:t>, nor does the system house any confidential data.</w:t>
      </w:r>
    </w:p>
    <w:p w14:paraId="4B469A5C" w14:textId="4EF11E4A" w:rsidR="00576466" w:rsidRPr="002C7E48" w:rsidRDefault="00576466" w:rsidP="00576466"/>
    <w:p w14:paraId="5FDF1E37" w14:textId="0CF5C300" w:rsidR="00404B4F" w:rsidRPr="002C7E48" w:rsidRDefault="00404B4F" w:rsidP="00C02EF9">
      <w:pPr>
        <w:spacing w:before="100" w:beforeAutospacing="1" w:after="100" w:afterAutospacing="1"/>
        <w:contextualSpacing/>
        <w:outlineLvl w:val="1"/>
        <w:rPr>
          <w:b/>
          <w:bCs/>
          <w:sz w:val="36"/>
          <w:szCs w:val="36"/>
        </w:rPr>
      </w:pPr>
      <w:bookmarkStart w:id="30" w:name="_Toc528273517"/>
      <w:r w:rsidRPr="002C7E48">
        <w:rPr>
          <w:b/>
          <w:bCs/>
          <w:sz w:val="36"/>
          <w:szCs w:val="36"/>
        </w:rPr>
        <w:t>3.9 CSCI environment requirements</w:t>
      </w:r>
      <w:bookmarkEnd w:id="30"/>
    </w:p>
    <w:p w14:paraId="0D97187F" w14:textId="60D9ED71" w:rsidR="00CE0908" w:rsidRPr="002C7E48" w:rsidRDefault="00CE0908" w:rsidP="001E2962"/>
    <w:p w14:paraId="2376F3BA" w14:textId="51CA307C" w:rsidR="001E2962" w:rsidRPr="002C7E48" w:rsidRDefault="001E2962" w:rsidP="001E2962">
      <w:r w:rsidRPr="002C7E48">
        <w:t xml:space="preserve">3.9.1 The computer </w:t>
      </w:r>
      <w:r w:rsidR="009B4227" w:rsidRPr="002C7E48">
        <w:t>acting as the server and host for the website http://umbcvirtualtour.com shall meet the requirements specified on the “System Requirements for Unity 2018.2” webpage located at https://unity3d.com/unity/system-requirements. Specifically. the computer shall use one of the following operating systems: OS: Windows 7 SP1+, macOS 10.11+, Ubuntu 12.04+, or SteamOS+.</w:t>
      </w:r>
    </w:p>
    <w:p w14:paraId="64C6ED9B" w14:textId="3E9648CC" w:rsidR="001E2962" w:rsidRPr="002C7E48" w:rsidRDefault="001E2962" w:rsidP="001E2962"/>
    <w:p w14:paraId="4F0838C4" w14:textId="0CFCF610" w:rsidR="00C9028D" w:rsidRPr="002C7E48" w:rsidRDefault="001E2962" w:rsidP="00C9028D">
      <w:r w:rsidRPr="002C7E48">
        <w:t xml:space="preserve">3.9.2 </w:t>
      </w:r>
      <w:r w:rsidR="00C9028D" w:rsidRPr="002C7E48">
        <w:t>The website shall be accessed through one of the following web browsers: Firefox 4+, Google Chrome 9+, Opera 12+, Safari 5.1+, Internet Explorer 11+, or Microsoft Edge build 10240+.</w:t>
      </w:r>
    </w:p>
    <w:p w14:paraId="214DAFD0" w14:textId="77777777" w:rsidR="001E2962" w:rsidRPr="002C7E48" w:rsidRDefault="001E2962" w:rsidP="001E2962"/>
    <w:p w14:paraId="789384EB" w14:textId="77777777" w:rsidR="00404B4F" w:rsidRPr="002C7E48" w:rsidRDefault="00404B4F" w:rsidP="00C02EF9">
      <w:pPr>
        <w:spacing w:before="100" w:beforeAutospacing="1" w:after="100" w:afterAutospacing="1"/>
        <w:contextualSpacing/>
        <w:outlineLvl w:val="1"/>
        <w:rPr>
          <w:b/>
          <w:bCs/>
          <w:sz w:val="36"/>
          <w:szCs w:val="36"/>
        </w:rPr>
      </w:pPr>
      <w:bookmarkStart w:id="31" w:name="_Toc528273518"/>
      <w:r w:rsidRPr="002C7E48">
        <w:rPr>
          <w:b/>
          <w:bCs/>
          <w:sz w:val="36"/>
          <w:szCs w:val="36"/>
        </w:rPr>
        <w:t>3.10 Computer resource requirements</w:t>
      </w:r>
      <w:bookmarkEnd w:id="31"/>
    </w:p>
    <w:p w14:paraId="4E5F21D5" w14:textId="77777777" w:rsidR="0050725A" w:rsidRPr="002C7E48" w:rsidRDefault="0050725A" w:rsidP="00C02EF9">
      <w:pPr>
        <w:spacing w:before="100" w:beforeAutospacing="1" w:after="100" w:afterAutospacing="1"/>
        <w:contextualSpacing/>
        <w:outlineLvl w:val="2"/>
        <w:rPr>
          <w:b/>
          <w:bCs/>
          <w:sz w:val="27"/>
          <w:szCs w:val="27"/>
        </w:rPr>
      </w:pPr>
    </w:p>
    <w:p w14:paraId="32A1C8F6" w14:textId="3467B514" w:rsidR="00404B4F" w:rsidRPr="002C7E48" w:rsidRDefault="00404B4F" w:rsidP="00C02EF9">
      <w:pPr>
        <w:spacing w:before="100" w:beforeAutospacing="1" w:after="100" w:afterAutospacing="1"/>
        <w:contextualSpacing/>
        <w:outlineLvl w:val="2"/>
        <w:rPr>
          <w:b/>
          <w:bCs/>
          <w:sz w:val="27"/>
          <w:szCs w:val="27"/>
        </w:rPr>
      </w:pPr>
      <w:bookmarkStart w:id="32" w:name="_Toc528273519"/>
      <w:r w:rsidRPr="002C7E48">
        <w:rPr>
          <w:b/>
          <w:bCs/>
          <w:sz w:val="27"/>
          <w:szCs w:val="27"/>
        </w:rPr>
        <w:t>3.10.1 Computer hardware requirements</w:t>
      </w:r>
      <w:bookmarkEnd w:id="32"/>
    </w:p>
    <w:p w14:paraId="099A9ED4" w14:textId="352CEB1C" w:rsidR="00814B01" w:rsidRPr="002C7E48" w:rsidRDefault="00814B01" w:rsidP="00814B01"/>
    <w:p w14:paraId="28768A30" w14:textId="7ECAEE0E" w:rsidR="00814B01" w:rsidRPr="002C7E48" w:rsidRDefault="00722FEE" w:rsidP="00814B01">
      <w:r w:rsidRPr="002C7E48">
        <w:t xml:space="preserve">3.10.1.1 </w:t>
      </w:r>
      <w:r w:rsidR="00814B01" w:rsidRPr="002C7E48">
        <w:t>The computer acting as the server and host for the website http://umbcvirtualtour.com shall have a graphics card with DX10 (shader model 4.0) capabilities.</w:t>
      </w:r>
    </w:p>
    <w:p w14:paraId="0CF87E88" w14:textId="341AE872" w:rsidR="00814B01" w:rsidRPr="002C7E48" w:rsidRDefault="00814B01" w:rsidP="00814B01"/>
    <w:p w14:paraId="254A34FF" w14:textId="726C7C43" w:rsidR="00814B01" w:rsidRPr="002C7E48" w:rsidRDefault="00722FEE" w:rsidP="00814B01">
      <w:r w:rsidRPr="002C7E48">
        <w:t xml:space="preserve">3.10.1.2 </w:t>
      </w:r>
      <w:r w:rsidR="00814B01" w:rsidRPr="002C7E48">
        <w:t>The computer acting as the server and host for the website http://umbcvirtualtour.com shall have a CPU with SSE2 instruction set support.</w:t>
      </w:r>
    </w:p>
    <w:p w14:paraId="0DCCC474" w14:textId="77777777" w:rsidR="005C7F87" w:rsidRPr="002C7E48" w:rsidRDefault="005C7F87" w:rsidP="00814B01"/>
    <w:p w14:paraId="07542A5F" w14:textId="706FD860" w:rsidR="00814B01" w:rsidRPr="002C7E48" w:rsidRDefault="00C519B5" w:rsidP="00814B01">
      <w:r w:rsidRPr="002C7E48">
        <w:t>3.10.1.3 The computer acting as the server and host for the website http://umbcvirtualtour.com shall have a minimum 2.4 GHz processor with 8 GB of memory.</w:t>
      </w:r>
    </w:p>
    <w:p w14:paraId="1AE1DC3B" w14:textId="77777777" w:rsidR="00814B01" w:rsidRPr="002C7E48" w:rsidRDefault="00814B01" w:rsidP="00814B01"/>
    <w:p w14:paraId="03A76461" w14:textId="6A9FF696" w:rsidR="00404B4F" w:rsidRPr="002C7E48" w:rsidRDefault="00404B4F" w:rsidP="00C02EF9">
      <w:pPr>
        <w:spacing w:before="100" w:beforeAutospacing="1" w:after="100" w:afterAutospacing="1"/>
        <w:contextualSpacing/>
        <w:outlineLvl w:val="2"/>
        <w:rPr>
          <w:b/>
          <w:bCs/>
          <w:sz w:val="27"/>
          <w:szCs w:val="27"/>
        </w:rPr>
      </w:pPr>
      <w:bookmarkStart w:id="33" w:name="_Toc528273520"/>
      <w:r w:rsidRPr="002C7E48">
        <w:rPr>
          <w:b/>
          <w:bCs/>
          <w:sz w:val="27"/>
          <w:szCs w:val="27"/>
        </w:rPr>
        <w:t>3.10.2 Computer hardware resource utilization requirements</w:t>
      </w:r>
      <w:bookmarkEnd w:id="33"/>
    </w:p>
    <w:p w14:paraId="15C3CF7B" w14:textId="08A8244E" w:rsidR="00A04010" w:rsidRPr="002C7E48" w:rsidRDefault="00A04010" w:rsidP="00A04010"/>
    <w:p w14:paraId="35857EA2" w14:textId="341A92B9" w:rsidR="00A04010" w:rsidRPr="002C7E48" w:rsidRDefault="00A04010" w:rsidP="00A04010">
      <w:r w:rsidRPr="002C7E48">
        <w:t xml:space="preserve">No requirements for computer hardware resource utilization have been </w:t>
      </w:r>
      <w:r w:rsidR="00CA1DEF" w:rsidRPr="002C7E48">
        <w:t>identified</w:t>
      </w:r>
      <w:r w:rsidRPr="002C7E48">
        <w:t>.</w:t>
      </w:r>
    </w:p>
    <w:p w14:paraId="2E8E3A15" w14:textId="77777777" w:rsidR="00A04010" w:rsidRPr="002C7E48" w:rsidRDefault="00A04010" w:rsidP="00A04010"/>
    <w:p w14:paraId="47C29D01" w14:textId="49607F5A" w:rsidR="00404B4F" w:rsidRPr="002C7E48" w:rsidRDefault="00404B4F" w:rsidP="00C02EF9">
      <w:pPr>
        <w:spacing w:before="100" w:beforeAutospacing="1" w:after="100" w:afterAutospacing="1"/>
        <w:contextualSpacing/>
        <w:outlineLvl w:val="2"/>
        <w:rPr>
          <w:b/>
          <w:bCs/>
          <w:sz w:val="27"/>
          <w:szCs w:val="27"/>
        </w:rPr>
      </w:pPr>
      <w:bookmarkStart w:id="34" w:name="_Toc528273521"/>
      <w:r w:rsidRPr="002C7E48">
        <w:rPr>
          <w:b/>
          <w:bCs/>
          <w:sz w:val="27"/>
          <w:szCs w:val="27"/>
        </w:rPr>
        <w:lastRenderedPageBreak/>
        <w:t>3.10.3 Computer software requirements</w:t>
      </w:r>
      <w:bookmarkEnd w:id="34"/>
    </w:p>
    <w:p w14:paraId="16028886" w14:textId="03994713" w:rsidR="001E6EB1" w:rsidRPr="002C7E48" w:rsidRDefault="001E6EB1" w:rsidP="005C7F87"/>
    <w:p w14:paraId="2A484878" w14:textId="0CA285F5" w:rsidR="005C7F87" w:rsidRPr="002C7E48" w:rsidRDefault="005C7F87" w:rsidP="005C7F87">
      <w:r w:rsidRPr="002C7E48">
        <w:t>No computer software requirements have been identified other than those already stated above.</w:t>
      </w:r>
    </w:p>
    <w:p w14:paraId="4E244175" w14:textId="77777777" w:rsidR="005C7F87" w:rsidRPr="002C7E48" w:rsidRDefault="005C7F87" w:rsidP="005C7F87"/>
    <w:p w14:paraId="100DF8F2" w14:textId="7A3C3493" w:rsidR="00404B4F" w:rsidRPr="002C7E48" w:rsidRDefault="00404B4F" w:rsidP="00C02EF9">
      <w:pPr>
        <w:spacing w:before="100" w:beforeAutospacing="1" w:after="100" w:afterAutospacing="1"/>
        <w:contextualSpacing/>
        <w:outlineLvl w:val="2"/>
        <w:rPr>
          <w:b/>
          <w:bCs/>
          <w:sz w:val="27"/>
          <w:szCs w:val="27"/>
        </w:rPr>
      </w:pPr>
      <w:bookmarkStart w:id="35" w:name="_Toc528273522"/>
      <w:r w:rsidRPr="002C7E48">
        <w:rPr>
          <w:b/>
          <w:bCs/>
          <w:sz w:val="27"/>
          <w:szCs w:val="27"/>
        </w:rPr>
        <w:t>3.10.4 Computer communications requirements</w:t>
      </w:r>
      <w:bookmarkEnd w:id="35"/>
    </w:p>
    <w:p w14:paraId="72B9D892" w14:textId="7132A3E2" w:rsidR="001E6EB1" w:rsidRPr="002C7E48" w:rsidRDefault="001E6EB1" w:rsidP="001E6EB1"/>
    <w:p w14:paraId="03141DA1" w14:textId="44167AD9" w:rsidR="00CE0908" w:rsidRDefault="001E6EB1" w:rsidP="00432ED1">
      <w:r w:rsidRPr="002C7E48">
        <w:t xml:space="preserve">The system shall communicate over the internet </w:t>
      </w:r>
      <w:r w:rsidR="002979D6" w:rsidRPr="002C7E48">
        <w:t xml:space="preserve">through </w:t>
      </w:r>
      <w:r w:rsidRPr="002C7E48">
        <w:t>standard web protocols</w:t>
      </w:r>
      <w:r w:rsidR="002979D6" w:rsidRPr="002C7E48">
        <w:t>, namely T</w:t>
      </w:r>
      <w:r w:rsidRPr="002C7E48">
        <w:t>CP and UDP.</w:t>
      </w:r>
    </w:p>
    <w:p w14:paraId="2D73BF22" w14:textId="77777777" w:rsidR="00432ED1" w:rsidRPr="00432ED1" w:rsidRDefault="00432ED1" w:rsidP="00432ED1"/>
    <w:p w14:paraId="35C1686E" w14:textId="77777777" w:rsidR="00404B4F" w:rsidRPr="002C7E48" w:rsidRDefault="00404B4F" w:rsidP="00C02EF9">
      <w:pPr>
        <w:spacing w:before="100" w:beforeAutospacing="1" w:after="100" w:afterAutospacing="1"/>
        <w:contextualSpacing/>
        <w:outlineLvl w:val="1"/>
        <w:rPr>
          <w:b/>
          <w:bCs/>
          <w:sz w:val="36"/>
          <w:szCs w:val="36"/>
        </w:rPr>
      </w:pPr>
      <w:bookmarkStart w:id="36" w:name="_Toc528273523"/>
      <w:r w:rsidRPr="002C7E48">
        <w:rPr>
          <w:b/>
          <w:bCs/>
          <w:sz w:val="36"/>
          <w:szCs w:val="36"/>
        </w:rPr>
        <w:t>3.11 Software quality factors</w:t>
      </w:r>
      <w:bookmarkEnd w:id="36"/>
    </w:p>
    <w:p w14:paraId="57D00D9E" w14:textId="77777777" w:rsidR="00CE0908" w:rsidRPr="002C7E48" w:rsidRDefault="00CE0908" w:rsidP="00C02EF9">
      <w:pPr>
        <w:spacing w:before="100" w:beforeAutospacing="1" w:after="100" w:afterAutospacing="1"/>
        <w:contextualSpacing/>
        <w:outlineLvl w:val="1"/>
        <w:rPr>
          <w:b/>
          <w:bCs/>
          <w:sz w:val="36"/>
          <w:szCs w:val="36"/>
        </w:rPr>
      </w:pPr>
    </w:p>
    <w:p w14:paraId="63A74614" w14:textId="77777777" w:rsidR="00404B4F" w:rsidRPr="002C7E48" w:rsidRDefault="00404B4F" w:rsidP="00C02EF9">
      <w:pPr>
        <w:spacing w:before="100" w:beforeAutospacing="1" w:after="100" w:afterAutospacing="1"/>
        <w:contextualSpacing/>
        <w:outlineLvl w:val="1"/>
        <w:rPr>
          <w:b/>
          <w:bCs/>
          <w:sz w:val="36"/>
          <w:szCs w:val="36"/>
        </w:rPr>
      </w:pPr>
      <w:bookmarkStart w:id="37" w:name="_Toc528273524"/>
      <w:r w:rsidRPr="002C7E48">
        <w:rPr>
          <w:b/>
          <w:bCs/>
          <w:sz w:val="36"/>
          <w:szCs w:val="36"/>
        </w:rPr>
        <w:t>3.12 Design and implementation constraints</w:t>
      </w:r>
      <w:bookmarkEnd w:id="37"/>
    </w:p>
    <w:p w14:paraId="23386BBF" w14:textId="5CB5827D" w:rsidR="00CE0908" w:rsidRPr="002C7E48" w:rsidRDefault="00CE0908" w:rsidP="00DB1BB6"/>
    <w:p w14:paraId="3A5BEF3F" w14:textId="101512FA" w:rsidR="00DB1BB6" w:rsidRPr="002C7E48" w:rsidRDefault="00DB1BB6" w:rsidP="00DB1BB6">
      <w:pPr>
        <w:spacing w:before="100" w:beforeAutospacing="1" w:after="100" w:afterAutospacing="1"/>
        <w:contextualSpacing/>
        <w:outlineLvl w:val="2"/>
        <w:rPr>
          <w:b/>
          <w:bCs/>
          <w:sz w:val="27"/>
          <w:szCs w:val="27"/>
        </w:rPr>
      </w:pPr>
      <w:bookmarkStart w:id="38" w:name="_Toc528273525"/>
      <w:r w:rsidRPr="002C7E48">
        <w:rPr>
          <w:b/>
          <w:bCs/>
          <w:sz w:val="27"/>
          <w:szCs w:val="27"/>
        </w:rPr>
        <w:t>3.12.1 Standards Compliance</w:t>
      </w:r>
      <w:bookmarkEnd w:id="38"/>
    </w:p>
    <w:p w14:paraId="1385C7EE" w14:textId="0E53B767" w:rsidR="00DB1BB6" w:rsidRPr="002C7E48" w:rsidRDefault="00DB1BB6" w:rsidP="00DB1BB6"/>
    <w:p w14:paraId="3CAF97E6" w14:textId="6B4649B7" w:rsidR="00DB1BB6" w:rsidRPr="002C7E48" w:rsidRDefault="00DB1BB6" w:rsidP="00DB1BB6">
      <w:r w:rsidRPr="002C7E48">
        <w:t>The VT2 system shall comply with the standards described in section 1.3. Additionally, The VT2 system shall comply with the UMBC Style Guide (https://styleguide.umbc.edu/) with regard to the use of the UMBC name and logo.</w:t>
      </w:r>
    </w:p>
    <w:p w14:paraId="401F2570" w14:textId="77777777" w:rsidR="00DB1BB6" w:rsidRPr="002C7E48" w:rsidRDefault="00DB1BB6" w:rsidP="00DB1BB6"/>
    <w:p w14:paraId="468A493D" w14:textId="77777777" w:rsidR="00404B4F" w:rsidRPr="002C7E48" w:rsidRDefault="00404B4F" w:rsidP="00C02EF9">
      <w:pPr>
        <w:spacing w:before="100" w:beforeAutospacing="1" w:after="100" w:afterAutospacing="1"/>
        <w:contextualSpacing/>
        <w:outlineLvl w:val="1"/>
        <w:rPr>
          <w:b/>
          <w:bCs/>
          <w:sz w:val="36"/>
          <w:szCs w:val="36"/>
        </w:rPr>
      </w:pPr>
      <w:bookmarkStart w:id="39" w:name="_Toc528273526"/>
      <w:r w:rsidRPr="002C7E48">
        <w:rPr>
          <w:b/>
          <w:bCs/>
          <w:sz w:val="36"/>
          <w:szCs w:val="36"/>
        </w:rPr>
        <w:t>3.13 Personnel-related requirements</w:t>
      </w:r>
      <w:bookmarkEnd w:id="39"/>
    </w:p>
    <w:p w14:paraId="4228949C" w14:textId="55E43356" w:rsidR="00CE0908" w:rsidRPr="002C7E48" w:rsidRDefault="00CE0908" w:rsidP="00A97F6A"/>
    <w:p w14:paraId="2E9260DB" w14:textId="36C00692" w:rsidR="00A97F6A" w:rsidRPr="002C7E48" w:rsidRDefault="003057BB" w:rsidP="00A97F6A">
      <w:r w:rsidRPr="002C7E48">
        <w:t>Version 1.0 of the software shall support 1 user at a time</w:t>
      </w:r>
      <w:r w:rsidR="00A97F6A" w:rsidRPr="002C7E48">
        <w:t xml:space="preserve">. The VTI CSCI shall provide a help menu and prompts for each screen. </w:t>
      </w:r>
    </w:p>
    <w:p w14:paraId="01395862" w14:textId="77777777" w:rsidR="00A97F6A" w:rsidRPr="002C7E48" w:rsidRDefault="00A97F6A" w:rsidP="00A97F6A"/>
    <w:p w14:paraId="29D9EA48" w14:textId="77777777" w:rsidR="00404B4F" w:rsidRPr="002C7E48" w:rsidRDefault="00404B4F" w:rsidP="00C02EF9">
      <w:pPr>
        <w:spacing w:before="100" w:beforeAutospacing="1" w:after="100" w:afterAutospacing="1"/>
        <w:contextualSpacing/>
        <w:outlineLvl w:val="1"/>
        <w:rPr>
          <w:b/>
          <w:bCs/>
          <w:sz w:val="36"/>
          <w:szCs w:val="36"/>
        </w:rPr>
      </w:pPr>
      <w:bookmarkStart w:id="40" w:name="_Toc528273527"/>
      <w:r w:rsidRPr="002C7E48">
        <w:rPr>
          <w:b/>
          <w:bCs/>
          <w:sz w:val="36"/>
          <w:szCs w:val="36"/>
        </w:rPr>
        <w:t>3.14 Training-related requirements</w:t>
      </w:r>
      <w:bookmarkEnd w:id="40"/>
    </w:p>
    <w:p w14:paraId="27FD9C2E" w14:textId="48204ADC" w:rsidR="00CE0908" w:rsidRPr="002C7E48" w:rsidRDefault="00CE0908" w:rsidP="00860420"/>
    <w:p w14:paraId="19E4BCAE" w14:textId="49497BBA" w:rsidR="00860420" w:rsidRPr="002C7E48" w:rsidRDefault="00860420" w:rsidP="00860420">
      <w:r w:rsidRPr="002C7E48">
        <w:t xml:space="preserve">No special training is required to use the system. The VT2 website </w:t>
      </w:r>
      <w:r w:rsidR="004669E1" w:rsidRPr="002C7E48">
        <w:t>shall</w:t>
      </w:r>
      <w:r w:rsidRPr="002C7E48">
        <w:t xml:space="preserve"> provide</w:t>
      </w:r>
      <w:r w:rsidR="003543A6" w:rsidRPr="002C7E48">
        <w:t xml:space="preserve"> prompts and a help section to assist the user in navigating the site.</w:t>
      </w:r>
    </w:p>
    <w:p w14:paraId="3354E0F8" w14:textId="77777777" w:rsidR="00860420" w:rsidRPr="002C7E48" w:rsidRDefault="00860420" w:rsidP="00860420"/>
    <w:p w14:paraId="475D6A40" w14:textId="77777777" w:rsidR="00404B4F" w:rsidRPr="002C7E48" w:rsidRDefault="00404B4F" w:rsidP="00C02EF9">
      <w:pPr>
        <w:spacing w:before="100" w:beforeAutospacing="1" w:after="100" w:afterAutospacing="1"/>
        <w:contextualSpacing/>
        <w:outlineLvl w:val="1"/>
        <w:rPr>
          <w:b/>
          <w:bCs/>
          <w:sz w:val="36"/>
          <w:szCs w:val="36"/>
        </w:rPr>
      </w:pPr>
      <w:bookmarkStart w:id="41" w:name="_Toc528273528"/>
      <w:r w:rsidRPr="002C7E48">
        <w:rPr>
          <w:b/>
          <w:bCs/>
          <w:sz w:val="36"/>
          <w:szCs w:val="36"/>
        </w:rPr>
        <w:t>3.15 Logistics-related requirements</w:t>
      </w:r>
      <w:bookmarkEnd w:id="41"/>
    </w:p>
    <w:p w14:paraId="65C1F569" w14:textId="666B8498" w:rsidR="00CE0908" w:rsidRPr="002C7E48" w:rsidRDefault="00CE0908" w:rsidP="00DA1799"/>
    <w:p w14:paraId="45CAB3EE" w14:textId="3389634C" w:rsidR="00DA1799" w:rsidRPr="002C7E48" w:rsidRDefault="00DA1799" w:rsidP="00DA1799">
      <w:r w:rsidRPr="002C7E48">
        <w:t xml:space="preserve">While the customer shall have responsibility for maintaining the server on which the software resides </w:t>
      </w:r>
      <w:r w:rsidR="00A37637" w:rsidRPr="002C7E48">
        <w:t>after</w:t>
      </w:r>
      <w:r w:rsidRPr="002C7E48">
        <w:t xml:space="preserve"> testing and acceptance, the development team shall provide technical support for problems encountered with the software via the Jira ticketing system, email, and live chat. </w:t>
      </w:r>
      <w:r w:rsidR="00416FAA" w:rsidRPr="002C7E48">
        <w:t xml:space="preserve">The technical support team shall respond to all requests within one business day. </w:t>
      </w:r>
    </w:p>
    <w:p w14:paraId="6EE25EBE" w14:textId="77777777" w:rsidR="00DA1799" w:rsidRPr="002C7E48" w:rsidRDefault="00DA1799" w:rsidP="00DA1799"/>
    <w:p w14:paraId="5CF0A704" w14:textId="2B0AFD45" w:rsidR="00404B4F" w:rsidRPr="002C7E48" w:rsidRDefault="00404B4F" w:rsidP="00C02EF9">
      <w:pPr>
        <w:spacing w:before="100" w:beforeAutospacing="1" w:after="100" w:afterAutospacing="1"/>
        <w:contextualSpacing/>
        <w:outlineLvl w:val="1"/>
        <w:rPr>
          <w:b/>
          <w:bCs/>
          <w:sz w:val="36"/>
          <w:szCs w:val="36"/>
        </w:rPr>
      </w:pPr>
      <w:bookmarkStart w:id="42" w:name="_Toc528273529"/>
      <w:r w:rsidRPr="002C7E48">
        <w:rPr>
          <w:b/>
          <w:bCs/>
          <w:sz w:val="36"/>
          <w:szCs w:val="36"/>
        </w:rPr>
        <w:t>3.16 Other requirements</w:t>
      </w:r>
      <w:bookmarkEnd w:id="42"/>
    </w:p>
    <w:p w14:paraId="1744378C" w14:textId="60D6043F" w:rsidR="00CE0908" w:rsidRPr="002C7E48" w:rsidRDefault="00CE0908" w:rsidP="00996DC4"/>
    <w:p w14:paraId="6F6DE780" w14:textId="63F99AF2" w:rsidR="007D3257" w:rsidRPr="002C7E48" w:rsidRDefault="00923F72" w:rsidP="00996DC4">
      <w:r w:rsidRPr="002C7E48">
        <w:t xml:space="preserve">Use of the Unity engine within the VT2 system shall comply with the requirements of Unity Technologies’ licensing policy. Specifically, the VT2 system shall initially use a free unity license for students and in-class instruction as described on the Unity website at https://store.unity.com/education. </w:t>
      </w:r>
      <w:r w:rsidR="00B04CC5" w:rsidRPr="002C7E48">
        <w:t xml:space="preserve">Once testing and acceptance is complete and UMBC </w:t>
      </w:r>
      <w:r w:rsidR="00B04CC5" w:rsidRPr="002C7E48">
        <w:lastRenderedPageBreak/>
        <w:t>incorporates the system into its</w:t>
      </w:r>
      <w:r w:rsidRPr="002C7E48">
        <w:t xml:space="preserve"> official website, the VT2 system shall convert to an appropriate paid license.</w:t>
      </w:r>
    </w:p>
    <w:p w14:paraId="41A38B8C" w14:textId="77777777" w:rsidR="00996DC4" w:rsidRPr="002C7E48" w:rsidRDefault="00996DC4" w:rsidP="00996DC4"/>
    <w:p w14:paraId="2F13A956" w14:textId="77777777" w:rsidR="00404B4F" w:rsidRPr="002C7E48" w:rsidRDefault="00404B4F" w:rsidP="00C02EF9">
      <w:pPr>
        <w:spacing w:before="100" w:beforeAutospacing="1" w:after="100" w:afterAutospacing="1"/>
        <w:contextualSpacing/>
        <w:outlineLvl w:val="1"/>
        <w:rPr>
          <w:b/>
          <w:bCs/>
          <w:sz w:val="36"/>
          <w:szCs w:val="36"/>
        </w:rPr>
      </w:pPr>
      <w:bookmarkStart w:id="43" w:name="_Toc528273530"/>
      <w:r w:rsidRPr="002C7E48">
        <w:rPr>
          <w:b/>
          <w:bCs/>
          <w:sz w:val="36"/>
          <w:szCs w:val="36"/>
        </w:rPr>
        <w:t>3.17 Packaging requirements</w:t>
      </w:r>
      <w:bookmarkEnd w:id="43"/>
    </w:p>
    <w:p w14:paraId="205419EB" w14:textId="2FFD69B0" w:rsidR="00CE0908" w:rsidRPr="002C7E48" w:rsidRDefault="00CE0908" w:rsidP="004669E1"/>
    <w:p w14:paraId="12A3C630" w14:textId="381D74CD" w:rsidR="004669E1" w:rsidRPr="002C7E48" w:rsidRDefault="004669E1" w:rsidP="00FB3B54">
      <w:r w:rsidRPr="002C7E48">
        <w:t>Th</w:t>
      </w:r>
      <w:r w:rsidR="0043134A" w:rsidRPr="002C7E48">
        <w:t xml:space="preserve">e system shall be packaged </w:t>
      </w:r>
      <w:r w:rsidR="00EE474E" w:rsidRPr="002C7E48">
        <w:t xml:space="preserve">as a single compressed file containing binaries, executables, and source code for the web application and all files necessary to install the customized unity engine. Additionally, the file shall contain a README with information about how to install and run the software on a web server. Initially, the development team shall have responsibility for </w:t>
      </w:r>
      <w:r w:rsidR="00A37637" w:rsidRPr="002C7E48">
        <w:t>maintaining</w:t>
      </w:r>
      <w:r w:rsidR="00EE474E" w:rsidRPr="002C7E48">
        <w:t xml:space="preserve"> the server on which the software runs. </w:t>
      </w:r>
      <w:r w:rsidR="00A37637" w:rsidRPr="002C7E48">
        <w:t>After</w:t>
      </w:r>
      <w:r w:rsidR="00EE474E" w:rsidRPr="002C7E48">
        <w:t xml:space="preserve"> completion of acceptance and verification, the development team shall transfer responsibility for the server to the customer.</w:t>
      </w:r>
    </w:p>
    <w:p w14:paraId="11B577BE" w14:textId="77777777" w:rsidR="00507FC6" w:rsidRPr="002C7E48" w:rsidRDefault="00507FC6" w:rsidP="00FB3B54"/>
    <w:p w14:paraId="5572FF65" w14:textId="54210479" w:rsidR="00404B4F" w:rsidRPr="002C7E48" w:rsidRDefault="00404B4F" w:rsidP="00C02EF9">
      <w:pPr>
        <w:spacing w:before="100" w:beforeAutospacing="1" w:after="100" w:afterAutospacing="1"/>
        <w:contextualSpacing/>
        <w:outlineLvl w:val="1"/>
        <w:rPr>
          <w:b/>
          <w:bCs/>
          <w:sz w:val="36"/>
          <w:szCs w:val="36"/>
        </w:rPr>
      </w:pPr>
      <w:bookmarkStart w:id="44" w:name="_Toc528273531"/>
      <w:r w:rsidRPr="002C7E48">
        <w:rPr>
          <w:b/>
          <w:bCs/>
          <w:sz w:val="36"/>
          <w:szCs w:val="36"/>
        </w:rPr>
        <w:t>3.18 Precedence and criticality of requirements</w:t>
      </w:r>
      <w:bookmarkEnd w:id="44"/>
    </w:p>
    <w:p w14:paraId="0FB5FFBF" w14:textId="77777777" w:rsidR="00507FC6" w:rsidRPr="002C7E48" w:rsidRDefault="00507FC6" w:rsidP="001C27A1"/>
    <w:p w14:paraId="36975935" w14:textId="104EC00B" w:rsidR="00387AFE" w:rsidRPr="002C7E48" w:rsidRDefault="00507FC6" w:rsidP="002002D4">
      <w:r w:rsidRPr="002C7E48">
        <w:t xml:space="preserve">The development team and customer have </w:t>
      </w:r>
      <w:r w:rsidR="001C27A1" w:rsidRPr="002C7E48">
        <w:t>determined that the most critical requirements are implementing the VTI, VCE, and VUE CSCIs. Therefore, development of these CSCIs shall take precedence over the VPF CSCI and any additional CSCIs proposed in the future.</w:t>
      </w:r>
    </w:p>
    <w:p w14:paraId="0A1A4EC9" w14:textId="77777777" w:rsidR="00573A71" w:rsidRPr="002C7E48" w:rsidRDefault="00573A71" w:rsidP="00C02EF9">
      <w:pPr>
        <w:spacing w:before="100" w:beforeAutospacing="1" w:after="100" w:afterAutospacing="1"/>
        <w:contextualSpacing/>
      </w:pPr>
    </w:p>
    <w:sectPr w:rsidR="00573A71" w:rsidRPr="002C7E48" w:rsidSect="00673DAE">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6F4F21" w14:textId="77777777" w:rsidR="0077762B" w:rsidRDefault="0077762B" w:rsidP="001348BB">
      <w:r>
        <w:separator/>
      </w:r>
    </w:p>
  </w:endnote>
  <w:endnote w:type="continuationSeparator" w:id="0">
    <w:p w14:paraId="3CDA0697" w14:textId="77777777" w:rsidR="0077762B" w:rsidRDefault="0077762B" w:rsidP="00134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54034630"/>
      <w:docPartObj>
        <w:docPartGallery w:val="Page Numbers (Bottom of Page)"/>
        <w:docPartUnique/>
      </w:docPartObj>
    </w:sdtPr>
    <w:sdtEndPr>
      <w:rPr>
        <w:rStyle w:val="PageNumber"/>
      </w:rPr>
    </w:sdtEndPr>
    <w:sdtContent>
      <w:p w14:paraId="00DDE129" w14:textId="77777777" w:rsidR="00A04010" w:rsidRDefault="00A04010" w:rsidP="00C02EF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138F60" w14:textId="77777777" w:rsidR="00A04010" w:rsidRDefault="00A04010" w:rsidP="00316D1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7826760"/>
      <w:docPartObj>
        <w:docPartGallery w:val="Page Numbers (Bottom of Page)"/>
        <w:docPartUnique/>
      </w:docPartObj>
    </w:sdtPr>
    <w:sdtEndPr>
      <w:rPr>
        <w:rStyle w:val="PageNumber"/>
      </w:rPr>
    </w:sdtEndPr>
    <w:sdtContent>
      <w:p w14:paraId="245BEBAD" w14:textId="77777777" w:rsidR="00A04010" w:rsidRDefault="00A04010" w:rsidP="00953D68">
        <w:pPr>
          <w:pStyle w:val="Footer"/>
          <w:framePr w:wrap="none" w:vAnchor="text" w:hAnchor="page" w:x="6468" w:y="277"/>
          <w:contextualSpacing/>
          <w:jc w:val="center"/>
          <w:rPr>
            <w:rStyle w:val="PageNumber"/>
          </w:rPr>
        </w:pPr>
        <w:r w:rsidRPr="00316D10">
          <w:rPr>
            <w:rStyle w:val="PageNumber"/>
            <w:rFonts w:ascii="Times New Roman" w:hAnsi="Times New Roman" w:cs="Times New Roman"/>
          </w:rPr>
          <w:t xml:space="preserve">Page </w:t>
        </w:r>
        <w:r w:rsidRPr="00316D10">
          <w:rPr>
            <w:rStyle w:val="PageNumber"/>
            <w:rFonts w:ascii="Times New Roman" w:hAnsi="Times New Roman" w:cs="Times New Roman"/>
          </w:rPr>
          <w:fldChar w:fldCharType="begin"/>
        </w:r>
        <w:r w:rsidRPr="00316D10">
          <w:rPr>
            <w:rStyle w:val="PageNumber"/>
            <w:rFonts w:ascii="Times New Roman" w:hAnsi="Times New Roman" w:cs="Times New Roman"/>
          </w:rPr>
          <w:instrText xml:space="preserve"> PAGE </w:instrText>
        </w:r>
        <w:r w:rsidRPr="00316D10">
          <w:rPr>
            <w:rStyle w:val="PageNumber"/>
            <w:rFonts w:ascii="Times New Roman" w:hAnsi="Times New Roman" w:cs="Times New Roman"/>
          </w:rPr>
          <w:fldChar w:fldCharType="separate"/>
        </w:r>
        <w:r w:rsidRPr="00316D10">
          <w:rPr>
            <w:rStyle w:val="PageNumber"/>
            <w:rFonts w:ascii="Times New Roman" w:hAnsi="Times New Roman" w:cs="Times New Roman"/>
            <w:noProof/>
          </w:rPr>
          <w:t>1</w:t>
        </w:r>
        <w:r w:rsidRPr="00316D10">
          <w:rPr>
            <w:rStyle w:val="PageNumber"/>
            <w:rFonts w:ascii="Times New Roman" w:hAnsi="Times New Roman" w:cs="Times New Roman"/>
          </w:rPr>
          <w:fldChar w:fldCharType="end"/>
        </w:r>
      </w:p>
    </w:sdtContent>
  </w:sdt>
  <w:p w14:paraId="756D1A72" w14:textId="77777777" w:rsidR="00A04010" w:rsidRDefault="00A04010" w:rsidP="00316D10">
    <w:pPr>
      <w:pStyle w:val="NormalWeb"/>
      <w:ind w:right="360"/>
      <w:contextualSpacing/>
    </w:pPr>
    <w:r>
      <w:t>CMSC447-05-FA2018-G03-SRS-01A</w:t>
    </w:r>
    <w:r>
      <w:tab/>
    </w:r>
    <w:r>
      <w:tab/>
    </w:r>
    <w:r>
      <w:tab/>
    </w:r>
    <w:r>
      <w:tab/>
    </w:r>
    <w:r>
      <w:tab/>
    </w:r>
    <w:r>
      <w:tab/>
    </w:r>
    <w:r>
      <w:tab/>
    </w:r>
    <w:r>
      <w:tab/>
    </w:r>
    <w:r>
      <w:tab/>
    </w:r>
    <w:r>
      <w:tab/>
      <w:t>26 October 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5E91E9" w14:textId="77777777" w:rsidR="00A04010" w:rsidRDefault="00A040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D17C84" w14:textId="77777777" w:rsidR="0077762B" w:rsidRDefault="0077762B" w:rsidP="001348BB">
      <w:r>
        <w:separator/>
      </w:r>
    </w:p>
  </w:footnote>
  <w:footnote w:type="continuationSeparator" w:id="0">
    <w:p w14:paraId="4C1B59AB" w14:textId="77777777" w:rsidR="0077762B" w:rsidRDefault="0077762B" w:rsidP="001348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5CAE16" w14:textId="77777777" w:rsidR="00A04010" w:rsidRDefault="00A040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95A7AC" w14:textId="77777777" w:rsidR="00A04010" w:rsidRDefault="00A040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80877" w14:textId="77777777" w:rsidR="00A04010" w:rsidRDefault="00A040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23256"/>
    <w:multiLevelType w:val="multilevel"/>
    <w:tmpl w:val="A3DE12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29DE6E70"/>
    <w:multiLevelType w:val="multilevel"/>
    <w:tmpl w:val="1A9E74C6"/>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F685BCF"/>
    <w:multiLevelType w:val="hybridMultilevel"/>
    <w:tmpl w:val="61DC8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544516"/>
    <w:multiLevelType w:val="multilevel"/>
    <w:tmpl w:val="206C4C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3B2A7B5F"/>
    <w:multiLevelType w:val="multilevel"/>
    <w:tmpl w:val="94EA41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42D65050"/>
    <w:multiLevelType w:val="multilevel"/>
    <w:tmpl w:val="B1D4A34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4C162203"/>
    <w:multiLevelType w:val="multilevel"/>
    <w:tmpl w:val="3036151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50063D66"/>
    <w:multiLevelType w:val="multilevel"/>
    <w:tmpl w:val="4162B4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50DF3F9C"/>
    <w:multiLevelType w:val="multilevel"/>
    <w:tmpl w:val="013A596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0"/>
  </w:num>
  <w:num w:numId="3">
    <w:abstractNumId w:val="4"/>
  </w:num>
  <w:num w:numId="4">
    <w:abstractNumId w:val="7"/>
  </w:num>
  <w:num w:numId="5">
    <w:abstractNumId w:val="5"/>
  </w:num>
  <w:num w:numId="6">
    <w:abstractNumId w:val="3"/>
  </w:num>
  <w:num w:numId="7">
    <w:abstractNumId w:val="6"/>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defaultTabStop w:val="36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A71"/>
    <w:rsid w:val="000002D9"/>
    <w:rsid w:val="000144BE"/>
    <w:rsid w:val="000166AD"/>
    <w:rsid w:val="00025DC1"/>
    <w:rsid w:val="00030095"/>
    <w:rsid w:val="00037E44"/>
    <w:rsid w:val="0004196A"/>
    <w:rsid w:val="0009345B"/>
    <w:rsid w:val="0009649F"/>
    <w:rsid w:val="000A35E0"/>
    <w:rsid w:val="000B04E9"/>
    <w:rsid w:val="000B0D4E"/>
    <w:rsid w:val="000B3F38"/>
    <w:rsid w:val="000C4066"/>
    <w:rsid w:val="000D6C33"/>
    <w:rsid w:val="000E0523"/>
    <w:rsid w:val="000E7941"/>
    <w:rsid w:val="000F1775"/>
    <w:rsid w:val="00127430"/>
    <w:rsid w:val="001348BB"/>
    <w:rsid w:val="001362AA"/>
    <w:rsid w:val="00136437"/>
    <w:rsid w:val="001559C5"/>
    <w:rsid w:val="00157001"/>
    <w:rsid w:val="001601A8"/>
    <w:rsid w:val="001624DF"/>
    <w:rsid w:val="001630E1"/>
    <w:rsid w:val="00181F28"/>
    <w:rsid w:val="001A4819"/>
    <w:rsid w:val="001A7ABF"/>
    <w:rsid w:val="001C14F1"/>
    <w:rsid w:val="001C2156"/>
    <w:rsid w:val="001C27A1"/>
    <w:rsid w:val="001C33AA"/>
    <w:rsid w:val="001C75AC"/>
    <w:rsid w:val="001D5427"/>
    <w:rsid w:val="001E2962"/>
    <w:rsid w:val="001E4FA0"/>
    <w:rsid w:val="001E6EB1"/>
    <w:rsid w:val="001E7589"/>
    <w:rsid w:val="002002D4"/>
    <w:rsid w:val="0020344E"/>
    <w:rsid w:val="002104EC"/>
    <w:rsid w:val="00216795"/>
    <w:rsid w:val="00232515"/>
    <w:rsid w:val="00245469"/>
    <w:rsid w:val="00247801"/>
    <w:rsid w:val="0024783E"/>
    <w:rsid w:val="00295160"/>
    <w:rsid w:val="002958AA"/>
    <w:rsid w:val="002959F7"/>
    <w:rsid w:val="002979D6"/>
    <w:rsid w:val="002A02D6"/>
    <w:rsid w:val="002B0DFE"/>
    <w:rsid w:val="002B5D3B"/>
    <w:rsid w:val="002C16F4"/>
    <w:rsid w:val="002C51AC"/>
    <w:rsid w:val="002C7E48"/>
    <w:rsid w:val="002D0BD2"/>
    <w:rsid w:val="002D38A7"/>
    <w:rsid w:val="002E34DA"/>
    <w:rsid w:val="003057BB"/>
    <w:rsid w:val="00316D10"/>
    <w:rsid w:val="00317326"/>
    <w:rsid w:val="0033395B"/>
    <w:rsid w:val="003375C4"/>
    <w:rsid w:val="00351B4D"/>
    <w:rsid w:val="003543A6"/>
    <w:rsid w:val="003604F7"/>
    <w:rsid w:val="00376758"/>
    <w:rsid w:val="00381BAC"/>
    <w:rsid w:val="00387AFE"/>
    <w:rsid w:val="00387D4F"/>
    <w:rsid w:val="0039209B"/>
    <w:rsid w:val="00392A5D"/>
    <w:rsid w:val="003B24A2"/>
    <w:rsid w:val="003C64BD"/>
    <w:rsid w:val="003E4A84"/>
    <w:rsid w:val="00404B4F"/>
    <w:rsid w:val="00414A54"/>
    <w:rsid w:val="00416FAA"/>
    <w:rsid w:val="004207F3"/>
    <w:rsid w:val="0043134A"/>
    <w:rsid w:val="00432ED1"/>
    <w:rsid w:val="00440E4C"/>
    <w:rsid w:val="00457AEF"/>
    <w:rsid w:val="00463895"/>
    <w:rsid w:val="004669E1"/>
    <w:rsid w:val="00471A2D"/>
    <w:rsid w:val="00473F39"/>
    <w:rsid w:val="004946EE"/>
    <w:rsid w:val="004B1CD1"/>
    <w:rsid w:val="004C067D"/>
    <w:rsid w:val="004C2079"/>
    <w:rsid w:val="004C592D"/>
    <w:rsid w:val="004C66C4"/>
    <w:rsid w:val="004F2029"/>
    <w:rsid w:val="004F2553"/>
    <w:rsid w:val="00501B2A"/>
    <w:rsid w:val="0050725A"/>
    <w:rsid w:val="00507FC6"/>
    <w:rsid w:val="00510CFB"/>
    <w:rsid w:val="00516F70"/>
    <w:rsid w:val="00522175"/>
    <w:rsid w:val="005257EA"/>
    <w:rsid w:val="005420B0"/>
    <w:rsid w:val="00542787"/>
    <w:rsid w:val="00547467"/>
    <w:rsid w:val="00563A28"/>
    <w:rsid w:val="00570A61"/>
    <w:rsid w:val="00573A71"/>
    <w:rsid w:val="00576466"/>
    <w:rsid w:val="005C3153"/>
    <w:rsid w:val="005C7F87"/>
    <w:rsid w:val="005D201F"/>
    <w:rsid w:val="005D6DB3"/>
    <w:rsid w:val="005E1B92"/>
    <w:rsid w:val="0060095C"/>
    <w:rsid w:val="00602382"/>
    <w:rsid w:val="00610BB8"/>
    <w:rsid w:val="00625DB8"/>
    <w:rsid w:val="0062600E"/>
    <w:rsid w:val="00642EBC"/>
    <w:rsid w:val="00660A28"/>
    <w:rsid w:val="00661BF5"/>
    <w:rsid w:val="00673DAE"/>
    <w:rsid w:val="00682D47"/>
    <w:rsid w:val="00686A10"/>
    <w:rsid w:val="00687967"/>
    <w:rsid w:val="00690F37"/>
    <w:rsid w:val="00693EFB"/>
    <w:rsid w:val="006B0CE1"/>
    <w:rsid w:val="006B0F25"/>
    <w:rsid w:val="006B74B9"/>
    <w:rsid w:val="006C3732"/>
    <w:rsid w:val="006C7760"/>
    <w:rsid w:val="006D0298"/>
    <w:rsid w:val="006E561C"/>
    <w:rsid w:val="006F3CE2"/>
    <w:rsid w:val="006F473B"/>
    <w:rsid w:val="00722FEE"/>
    <w:rsid w:val="00724BAA"/>
    <w:rsid w:val="00731626"/>
    <w:rsid w:val="00751B07"/>
    <w:rsid w:val="00752368"/>
    <w:rsid w:val="00775A79"/>
    <w:rsid w:val="0077762B"/>
    <w:rsid w:val="007809B6"/>
    <w:rsid w:val="007C04CE"/>
    <w:rsid w:val="007C3129"/>
    <w:rsid w:val="007D3257"/>
    <w:rsid w:val="007E7E51"/>
    <w:rsid w:val="008101EB"/>
    <w:rsid w:val="00814B01"/>
    <w:rsid w:val="00827701"/>
    <w:rsid w:val="00847C4A"/>
    <w:rsid w:val="00854416"/>
    <w:rsid w:val="00860420"/>
    <w:rsid w:val="00867CF3"/>
    <w:rsid w:val="008761E8"/>
    <w:rsid w:val="0089129D"/>
    <w:rsid w:val="008957F8"/>
    <w:rsid w:val="0089611D"/>
    <w:rsid w:val="008968D6"/>
    <w:rsid w:val="00897D2C"/>
    <w:rsid w:val="008A10FF"/>
    <w:rsid w:val="008A188F"/>
    <w:rsid w:val="008B492C"/>
    <w:rsid w:val="008C75B3"/>
    <w:rsid w:val="008D48A4"/>
    <w:rsid w:val="008F0B35"/>
    <w:rsid w:val="00916871"/>
    <w:rsid w:val="00921DD7"/>
    <w:rsid w:val="00923F72"/>
    <w:rsid w:val="00926ABA"/>
    <w:rsid w:val="00935467"/>
    <w:rsid w:val="00947AAB"/>
    <w:rsid w:val="00947DA7"/>
    <w:rsid w:val="00953D68"/>
    <w:rsid w:val="009561A4"/>
    <w:rsid w:val="00977832"/>
    <w:rsid w:val="00996DC4"/>
    <w:rsid w:val="009A221B"/>
    <w:rsid w:val="009B081E"/>
    <w:rsid w:val="009B4199"/>
    <w:rsid w:val="009B4227"/>
    <w:rsid w:val="009E32EA"/>
    <w:rsid w:val="009F1AA7"/>
    <w:rsid w:val="009F201F"/>
    <w:rsid w:val="00A04010"/>
    <w:rsid w:val="00A063FC"/>
    <w:rsid w:val="00A12258"/>
    <w:rsid w:val="00A31BA8"/>
    <w:rsid w:val="00A37637"/>
    <w:rsid w:val="00A516B3"/>
    <w:rsid w:val="00A72284"/>
    <w:rsid w:val="00A77F1D"/>
    <w:rsid w:val="00A9787D"/>
    <w:rsid w:val="00A97F6A"/>
    <w:rsid w:val="00AB133C"/>
    <w:rsid w:val="00AB5BC4"/>
    <w:rsid w:val="00AD140C"/>
    <w:rsid w:val="00AE0DEE"/>
    <w:rsid w:val="00AE1121"/>
    <w:rsid w:val="00AE6E0A"/>
    <w:rsid w:val="00B04CC5"/>
    <w:rsid w:val="00B1055D"/>
    <w:rsid w:val="00B1475F"/>
    <w:rsid w:val="00B162A2"/>
    <w:rsid w:val="00B21337"/>
    <w:rsid w:val="00B25184"/>
    <w:rsid w:val="00B263B0"/>
    <w:rsid w:val="00B34B39"/>
    <w:rsid w:val="00B4678D"/>
    <w:rsid w:val="00B51AF0"/>
    <w:rsid w:val="00B76749"/>
    <w:rsid w:val="00B81BE1"/>
    <w:rsid w:val="00B95C11"/>
    <w:rsid w:val="00BD19C2"/>
    <w:rsid w:val="00BD4D9F"/>
    <w:rsid w:val="00BE007B"/>
    <w:rsid w:val="00C00D0D"/>
    <w:rsid w:val="00C02EF9"/>
    <w:rsid w:val="00C04916"/>
    <w:rsid w:val="00C14D75"/>
    <w:rsid w:val="00C37CD8"/>
    <w:rsid w:val="00C50A0B"/>
    <w:rsid w:val="00C519B5"/>
    <w:rsid w:val="00C61E09"/>
    <w:rsid w:val="00C7225C"/>
    <w:rsid w:val="00C8437B"/>
    <w:rsid w:val="00C9028D"/>
    <w:rsid w:val="00CA1DEF"/>
    <w:rsid w:val="00CC1790"/>
    <w:rsid w:val="00CC1BF7"/>
    <w:rsid w:val="00CC3C89"/>
    <w:rsid w:val="00CD1FA3"/>
    <w:rsid w:val="00CE0908"/>
    <w:rsid w:val="00CE10D3"/>
    <w:rsid w:val="00CF242F"/>
    <w:rsid w:val="00CF637B"/>
    <w:rsid w:val="00CF7CDD"/>
    <w:rsid w:val="00D162AE"/>
    <w:rsid w:val="00D33A7A"/>
    <w:rsid w:val="00D50A60"/>
    <w:rsid w:val="00D7019B"/>
    <w:rsid w:val="00D74BCB"/>
    <w:rsid w:val="00D87640"/>
    <w:rsid w:val="00DA06B1"/>
    <w:rsid w:val="00DA1799"/>
    <w:rsid w:val="00DA3A72"/>
    <w:rsid w:val="00DA3DA7"/>
    <w:rsid w:val="00DB11D1"/>
    <w:rsid w:val="00DB1BB6"/>
    <w:rsid w:val="00DC1818"/>
    <w:rsid w:val="00DE3F06"/>
    <w:rsid w:val="00DF5721"/>
    <w:rsid w:val="00E008B2"/>
    <w:rsid w:val="00E01DE4"/>
    <w:rsid w:val="00E21846"/>
    <w:rsid w:val="00E31D38"/>
    <w:rsid w:val="00E41C3A"/>
    <w:rsid w:val="00E5369E"/>
    <w:rsid w:val="00E611C6"/>
    <w:rsid w:val="00E61D3D"/>
    <w:rsid w:val="00E626E7"/>
    <w:rsid w:val="00E67154"/>
    <w:rsid w:val="00EA6C3B"/>
    <w:rsid w:val="00EC2474"/>
    <w:rsid w:val="00EC4495"/>
    <w:rsid w:val="00ED18FF"/>
    <w:rsid w:val="00ED2F6C"/>
    <w:rsid w:val="00ED6EA9"/>
    <w:rsid w:val="00EE474E"/>
    <w:rsid w:val="00EF0DCE"/>
    <w:rsid w:val="00EF7396"/>
    <w:rsid w:val="00F1192E"/>
    <w:rsid w:val="00F22573"/>
    <w:rsid w:val="00F30286"/>
    <w:rsid w:val="00F64A95"/>
    <w:rsid w:val="00F6702B"/>
    <w:rsid w:val="00F672D6"/>
    <w:rsid w:val="00F77F03"/>
    <w:rsid w:val="00FA030B"/>
    <w:rsid w:val="00FB1FF3"/>
    <w:rsid w:val="00FB3B54"/>
    <w:rsid w:val="00FB7D3E"/>
    <w:rsid w:val="00FC1567"/>
    <w:rsid w:val="00FE2ABE"/>
    <w:rsid w:val="00FE5E4F"/>
    <w:rsid w:val="00FF31BF"/>
    <w:rsid w:val="00FF4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39558"/>
  <w14:defaultImageDpi w14:val="32767"/>
  <w15:chartTrackingRefBased/>
  <w15:docId w15:val="{3E82928C-5350-FB49-84E9-E55C7DCD0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14B01"/>
    <w:rPr>
      <w:rFonts w:ascii="Times New Roman" w:eastAsia="Times New Roman" w:hAnsi="Times New Roman" w:cs="Times New Roman"/>
    </w:rPr>
  </w:style>
  <w:style w:type="paragraph" w:styleId="Heading1">
    <w:name w:val="heading 1"/>
    <w:basedOn w:val="Normal"/>
    <w:link w:val="Heading1Char"/>
    <w:uiPriority w:val="9"/>
    <w:qFormat/>
    <w:rsid w:val="00573A71"/>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573A71"/>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573A71"/>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A7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73A7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3A71"/>
    <w:rPr>
      <w:rFonts w:ascii="Times New Roman" w:eastAsia="Times New Roman" w:hAnsi="Times New Roman" w:cs="Times New Roman"/>
      <w:b/>
      <w:bCs/>
      <w:sz w:val="27"/>
      <w:szCs w:val="27"/>
    </w:rPr>
  </w:style>
  <w:style w:type="paragraph" w:styleId="NormalWeb">
    <w:name w:val="Normal (Web)"/>
    <w:basedOn w:val="Normal"/>
    <w:uiPriority w:val="99"/>
    <w:unhideWhenUsed/>
    <w:rsid w:val="00573A71"/>
    <w:pPr>
      <w:spacing w:before="100" w:beforeAutospacing="1" w:after="100" w:afterAutospacing="1"/>
    </w:pPr>
  </w:style>
  <w:style w:type="paragraph" w:styleId="ListParagraph">
    <w:name w:val="List Paragraph"/>
    <w:basedOn w:val="Normal"/>
    <w:uiPriority w:val="34"/>
    <w:qFormat/>
    <w:rsid w:val="00DC1818"/>
    <w:pPr>
      <w:ind w:left="720"/>
      <w:contextualSpacing/>
    </w:pPr>
    <w:rPr>
      <w:rFonts w:asciiTheme="minorHAnsi" w:eastAsiaTheme="minorEastAsia" w:hAnsiTheme="minorHAnsi" w:cstheme="minorBidi"/>
    </w:rPr>
  </w:style>
  <w:style w:type="paragraph" w:styleId="Date">
    <w:name w:val="Date"/>
    <w:basedOn w:val="Normal"/>
    <w:next w:val="Normal"/>
    <w:link w:val="DateChar"/>
    <w:uiPriority w:val="99"/>
    <w:semiHidden/>
    <w:unhideWhenUsed/>
    <w:rsid w:val="00404B4F"/>
  </w:style>
  <w:style w:type="character" w:customStyle="1" w:styleId="DateChar">
    <w:name w:val="Date Char"/>
    <w:basedOn w:val="DefaultParagraphFont"/>
    <w:link w:val="Date"/>
    <w:uiPriority w:val="99"/>
    <w:semiHidden/>
    <w:rsid w:val="00404B4F"/>
  </w:style>
  <w:style w:type="paragraph" w:styleId="Header">
    <w:name w:val="header"/>
    <w:basedOn w:val="Normal"/>
    <w:link w:val="HeaderChar"/>
    <w:uiPriority w:val="99"/>
    <w:unhideWhenUsed/>
    <w:rsid w:val="001348BB"/>
    <w:pPr>
      <w:tabs>
        <w:tab w:val="center" w:pos="4680"/>
        <w:tab w:val="right" w:pos="936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1348BB"/>
  </w:style>
  <w:style w:type="paragraph" w:styleId="Footer">
    <w:name w:val="footer"/>
    <w:basedOn w:val="Normal"/>
    <w:link w:val="FooterChar"/>
    <w:uiPriority w:val="99"/>
    <w:unhideWhenUsed/>
    <w:rsid w:val="001348BB"/>
    <w:pPr>
      <w:tabs>
        <w:tab w:val="center" w:pos="4680"/>
        <w:tab w:val="right" w:pos="936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1348BB"/>
  </w:style>
  <w:style w:type="character" w:styleId="PageNumber">
    <w:name w:val="page number"/>
    <w:basedOn w:val="DefaultParagraphFont"/>
    <w:uiPriority w:val="99"/>
    <w:semiHidden/>
    <w:unhideWhenUsed/>
    <w:rsid w:val="001348BB"/>
  </w:style>
  <w:style w:type="paragraph" w:styleId="TOCHeading">
    <w:name w:val="TOC Heading"/>
    <w:basedOn w:val="Heading1"/>
    <w:next w:val="Normal"/>
    <w:uiPriority w:val="39"/>
    <w:unhideWhenUsed/>
    <w:qFormat/>
    <w:rsid w:val="00245469"/>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eastAsia="en-US"/>
    </w:rPr>
  </w:style>
  <w:style w:type="paragraph" w:styleId="TOC1">
    <w:name w:val="toc 1"/>
    <w:basedOn w:val="Normal"/>
    <w:next w:val="Normal"/>
    <w:autoRedefine/>
    <w:uiPriority w:val="39"/>
    <w:unhideWhenUsed/>
    <w:rsid w:val="00245469"/>
    <w:pPr>
      <w:spacing w:before="120" w:after="120"/>
    </w:pPr>
    <w:rPr>
      <w:rFonts w:asciiTheme="minorHAnsi" w:eastAsiaTheme="minorEastAsia" w:hAnsiTheme="minorHAnsi" w:cstheme="minorHAnsi"/>
      <w:b/>
      <w:bCs/>
      <w:caps/>
      <w:sz w:val="20"/>
      <w:szCs w:val="20"/>
    </w:rPr>
  </w:style>
  <w:style w:type="paragraph" w:styleId="TOC2">
    <w:name w:val="toc 2"/>
    <w:basedOn w:val="Normal"/>
    <w:next w:val="Normal"/>
    <w:autoRedefine/>
    <w:uiPriority w:val="39"/>
    <w:unhideWhenUsed/>
    <w:rsid w:val="00245469"/>
    <w:pPr>
      <w:ind w:left="240"/>
    </w:pPr>
    <w:rPr>
      <w:rFonts w:asciiTheme="minorHAnsi" w:eastAsiaTheme="minorEastAsia" w:hAnsiTheme="minorHAnsi" w:cstheme="minorHAnsi"/>
      <w:smallCaps/>
      <w:sz w:val="20"/>
      <w:szCs w:val="20"/>
    </w:rPr>
  </w:style>
  <w:style w:type="paragraph" w:styleId="TOC3">
    <w:name w:val="toc 3"/>
    <w:basedOn w:val="Normal"/>
    <w:next w:val="Normal"/>
    <w:autoRedefine/>
    <w:uiPriority w:val="39"/>
    <w:unhideWhenUsed/>
    <w:rsid w:val="00245469"/>
    <w:pPr>
      <w:ind w:left="480"/>
    </w:pPr>
    <w:rPr>
      <w:rFonts w:asciiTheme="minorHAnsi" w:eastAsiaTheme="minorEastAsia" w:hAnsiTheme="minorHAnsi" w:cstheme="minorHAnsi"/>
      <w:i/>
      <w:iCs/>
      <w:sz w:val="20"/>
      <w:szCs w:val="20"/>
    </w:rPr>
  </w:style>
  <w:style w:type="character" w:styleId="Hyperlink">
    <w:name w:val="Hyperlink"/>
    <w:basedOn w:val="DefaultParagraphFont"/>
    <w:uiPriority w:val="99"/>
    <w:unhideWhenUsed/>
    <w:rsid w:val="00245469"/>
    <w:rPr>
      <w:color w:val="0563C1" w:themeColor="hyperlink"/>
      <w:u w:val="single"/>
    </w:rPr>
  </w:style>
  <w:style w:type="paragraph" w:styleId="TOC4">
    <w:name w:val="toc 4"/>
    <w:basedOn w:val="Normal"/>
    <w:next w:val="Normal"/>
    <w:autoRedefine/>
    <w:uiPriority w:val="39"/>
    <w:semiHidden/>
    <w:unhideWhenUsed/>
    <w:rsid w:val="00245469"/>
    <w:pPr>
      <w:ind w:left="720"/>
    </w:pPr>
    <w:rPr>
      <w:rFonts w:cstheme="minorHAnsi"/>
      <w:sz w:val="18"/>
      <w:szCs w:val="18"/>
    </w:rPr>
  </w:style>
  <w:style w:type="paragraph" w:styleId="TOC5">
    <w:name w:val="toc 5"/>
    <w:basedOn w:val="Normal"/>
    <w:next w:val="Normal"/>
    <w:autoRedefine/>
    <w:uiPriority w:val="39"/>
    <w:semiHidden/>
    <w:unhideWhenUsed/>
    <w:rsid w:val="00245469"/>
    <w:pPr>
      <w:ind w:left="960"/>
    </w:pPr>
    <w:rPr>
      <w:rFonts w:cstheme="minorHAnsi"/>
      <w:sz w:val="18"/>
      <w:szCs w:val="18"/>
    </w:rPr>
  </w:style>
  <w:style w:type="paragraph" w:styleId="TOC6">
    <w:name w:val="toc 6"/>
    <w:basedOn w:val="Normal"/>
    <w:next w:val="Normal"/>
    <w:autoRedefine/>
    <w:uiPriority w:val="39"/>
    <w:semiHidden/>
    <w:unhideWhenUsed/>
    <w:rsid w:val="00245469"/>
    <w:pPr>
      <w:ind w:left="1200"/>
    </w:pPr>
    <w:rPr>
      <w:rFonts w:cstheme="minorHAnsi"/>
      <w:sz w:val="18"/>
      <w:szCs w:val="18"/>
    </w:rPr>
  </w:style>
  <w:style w:type="paragraph" w:styleId="TOC7">
    <w:name w:val="toc 7"/>
    <w:basedOn w:val="Normal"/>
    <w:next w:val="Normal"/>
    <w:autoRedefine/>
    <w:uiPriority w:val="39"/>
    <w:semiHidden/>
    <w:unhideWhenUsed/>
    <w:rsid w:val="00245469"/>
    <w:pPr>
      <w:ind w:left="1440"/>
    </w:pPr>
    <w:rPr>
      <w:rFonts w:cstheme="minorHAnsi"/>
      <w:sz w:val="18"/>
      <w:szCs w:val="18"/>
    </w:rPr>
  </w:style>
  <w:style w:type="paragraph" w:styleId="TOC8">
    <w:name w:val="toc 8"/>
    <w:basedOn w:val="Normal"/>
    <w:next w:val="Normal"/>
    <w:autoRedefine/>
    <w:uiPriority w:val="39"/>
    <w:semiHidden/>
    <w:unhideWhenUsed/>
    <w:rsid w:val="00245469"/>
    <w:pPr>
      <w:ind w:left="1680"/>
    </w:pPr>
    <w:rPr>
      <w:rFonts w:cstheme="minorHAnsi"/>
      <w:sz w:val="18"/>
      <w:szCs w:val="18"/>
    </w:rPr>
  </w:style>
  <w:style w:type="paragraph" w:styleId="TOC9">
    <w:name w:val="toc 9"/>
    <w:basedOn w:val="Normal"/>
    <w:next w:val="Normal"/>
    <w:autoRedefine/>
    <w:uiPriority w:val="39"/>
    <w:semiHidden/>
    <w:unhideWhenUsed/>
    <w:rsid w:val="00245469"/>
    <w:pPr>
      <w:ind w:left="1920"/>
    </w:pPr>
    <w:rPr>
      <w:rFonts w:cstheme="minorHAnsi"/>
      <w:sz w:val="18"/>
      <w:szCs w:val="18"/>
    </w:rPr>
  </w:style>
  <w:style w:type="character" w:styleId="UnresolvedMention">
    <w:name w:val="Unresolved Mention"/>
    <w:basedOn w:val="DefaultParagraphFont"/>
    <w:uiPriority w:val="99"/>
    <w:rsid w:val="000002D9"/>
    <w:rPr>
      <w:color w:val="605E5C"/>
      <w:shd w:val="clear" w:color="auto" w:fill="E1DFDD"/>
    </w:rPr>
  </w:style>
  <w:style w:type="paragraph" w:styleId="Caption">
    <w:name w:val="caption"/>
    <w:basedOn w:val="Normal"/>
    <w:next w:val="Normal"/>
    <w:uiPriority w:val="35"/>
    <w:unhideWhenUsed/>
    <w:qFormat/>
    <w:rsid w:val="00A516B3"/>
    <w:pPr>
      <w:spacing w:after="200"/>
    </w:pPr>
    <w:rPr>
      <w:rFonts w:asciiTheme="minorHAnsi" w:eastAsiaTheme="minorEastAsia" w:hAnsiTheme="minorHAnsi" w:cstheme="minorBidi"/>
      <w:i/>
      <w:iCs/>
      <w:color w:val="44546A" w:themeColor="text2"/>
      <w:sz w:val="18"/>
      <w:szCs w:val="18"/>
    </w:rPr>
  </w:style>
  <w:style w:type="table" w:styleId="TableGrid">
    <w:name w:val="Table Grid"/>
    <w:basedOn w:val="TableNormal"/>
    <w:uiPriority w:val="39"/>
    <w:rsid w:val="002E34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fuvd">
    <w:name w:val="ilfuvd"/>
    <w:basedOn w:val="DefaultParagraphFont"/>
    <w:rsid w:val="00814B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86797">
      <w:bodyDiv w:val="1"/>
      <w:marLeft w:val="0"/>
      <w:marRight w:val="0"/>
      <w:marTop w:val="0"/>
      <w:marBottom w:val="0"/>
      <w:divBdr>
        <w:top w:val="none" w:sz="0" w:space="0" w:color="auto"/>
        <w:left w:val="none" w:sz="0" w:space="0" w:color="auto"/>
        <w:bottom w:val="none" w:sz="0" w:space="0" w:color="auto"/>
        <w:right w:val="none" w:sz="0" w:space="0" w:color="auto"/>
      </w:divBdr>
      <w:divsChild>
        <w:div w:id="407923352">
          <w:marLeft w:val="0"/>
          <w:marRight w:val="0"/>
          <w:marTop w:val="0"/>
          <w:marBottom w:val="0"/>
          <w:divBdr>
            <w:top w:val="none" w:sz="0" w:space="0" w:color="auto"/>
            <w:left w:val="none" w:sz="0" w:space="0" w:color="auto"/>
            <w:bottom w:val="none" w:sz="0" w:space="0" w:color="auto"/>
            <w:right w:val="none" w:sz="0" w:space="0" w:color="auto"/>
          </w:divBdr>
        </w:div>
      </w:divsChild>
    </w:div>
    <w:div w:id="388771531">
      <w:bodyDiv w:val="1"/>
      <w:marLeft w:val="0"/>
      <w:marRight w:val="0"/>
      <w:marTop w:val="0"/>
      <w:marBottom w:val="0"/>
      <w:divBdr>
        <w:top w:val="none" w:sz="0" w:space="0" w:color="auto"/>
        <w:left w:val="none" w:sz="0" w:space="0" w:color="auto"/>
        <w:bottom w:val="none" w:sz="0" w:space="0" w:color="auto"/>
        <w:right w:val="none" w:sz="0" w:space="0" w:color="auto"/>
      </w:divBdr>
    </w:div>
    <w:div w:id="640311657">
      <w:bodyDiv w:val="1"/>
      <w:marLeft w:val="0"/>
      <w:marRight w:val="0"/>
      <w:marTop w:val="0"/>
      <w:marBottom w:val="0"/>
      <w:divBdr>
        <w:top w:val="none" w:sz="0" w:space="0" w:color="auto"/>
        <w:left w:val="none" w:sz="0" w:space="0" w:color="auto"/>
        <w:bottom w:val="none" w:sz="0" w:space="0" w:color="auto"/>
        <w:right w:val="none" w:sz="0" w:space="0" w:color="auto"/>
      </w:divBdr>
    </w:div>
    <w:div w:id="864446570">
      <w:bodyDiv w:val="1"/>
      <w:marLeft w:val="0"/>
      <w:marRight w:val="0"/>
      <w:marTop w:val="0"/>
      <w:marBottom w:val="0"/>
      <w:divBdr>
        <w:top w:val="none" w:sz="0" w:space="0" w:color="auto"/>
        <w:left w:val="none" w:sz="0" w:space="0" w:color="auto"/>
        <w:bottom w:val="none" w:sz="0" w:space="0" w:color="auto"/>
        <w:right w:val="none" w:sz="0" w:space="0" w:color="auto"/>
      </w:divBdr>
    </w:div>
    <w:div w:id="1166435303">
      <w:bodyDiv w:val="1"/>
      <w:marLeft w:val="0"/>
      <w:marRight w:val="0"/>
      <w:marTop w:val="0"/>
      <w:marBottom w:val="0"/>
      <w:divBdr>
        <w:top w:val="none" w:sz="0" w:space="0" w:color="auto"/>
        <w:left w:val="none" w:sz="0" w:space="0" w:color="auto"/>
        <w:bottom w:val="none" w:sz="0" w:space="0" w:color="auto"/>
        <w:right w:val="none" w:sz="0" w:space="0" w:color="auto"/>
      </w:divBdr>
    </w:div>
    <w:div w:id="1258902631">
      <w:bodyDiv w:val="1"/>
      <w:marLeft w:val="0"/>
      <w:marRight w:val="0"/>
      <w:marTop w:val="0"/>
      <w:marBottom w:val="0"/>
      <w:divBdr>
        <w:top w:val="none" w:sz="0" w:space="0" w:color="auto"/>
        <w:left w:val="none" w:sz="0" w:space="0" w:color="auto"/>
        <w:bottom w:val="none" w:sz="0" w:space="0" w:color="auto"/>
        <w:right w:val="none" w:sz="0" w:space="0" w:color="auto"/>
      </w:divBdr>
    </w:div>
    <w:div w:id="1335764677">
      <w:bodyDiv w:val="1"/>
      <w:marLeft w:val="0"/>
      <w:marRight w:val="0"/>
      <w:marTop w:val="0"/>
      <w:marBottom w:val="0"/>
      <w:divBdr>
        <w:top w:val="none" w:sz="0" w:space="0" w:color="auto"/>
        <w:left w:val="none" w:sz="0" w:space="0" w:color="auto"/>
        <w:bottom w:val="none" w:sz="0" w:space="0" w:color="auto"/>
        <w:right w:val="none" w:sz="0" w:space="0" w:color="auto"/>
      </w:divBdr>
    </w:div>
    <w:div w:id="1606888966">
      <w:bodyDiv w:val="1"/>
      <w:marLeft w:val="0"/>
      <w:marRight w:val="0"/>
      <w:marTop w:val="0"/>
      <w:marBottom w:val="0"/>
      <w:divBdr>
        <w:top w:val="none" w:sz="0" w:space="0" w:color="auto"/>
        <w:left w:val="none" w:sz="0" w:space="0" w:color="auto"/>
        <w:bottom w:val="none" w:sz="0" w:space="0" w:color="auto"/>
        <w:right w:val="none" w:sz="0" w:space="0" w:color="auto"/>
      </w:divBdr>
      <w:divsChild>
        <w:div w:id="1176647463">
          <w:marLeft w:val="0"/>
          <w:marRight w:val="0"/>
          <w:marTop w:val="0"/>
          <w:marBottom w:val="0"/>
          <w:divBdr>
            <w:top w:val="none" w:sz="0" w:space="0" w:color="auto"/>
            <w:left w:val="none" w:sz="0" w:space="0" w:color="auto"/>
            <w:bottom w:val="none" w:sz="0" w:space="0" w:color="auto"/>
            <w:right w:val="none" w:sz="0" w:space="0" w:color="auto"/>
          </w:divBdr>
        </w:div>
      </w:divsChild>
    </w:div>
    <w:div w:id="1827745625">
      <w:bodyDiv w:val="1"/>
      <w:marLeft w:val="0"/>
      <w:marRight w:val="0"/>
      <w:marTop w:val="0"/>
      <w:marBottom w:val="0"/>
      <w:divBdr>
        <w:top w:val="none" w:sz="0" w:space="0" w:color="auto"/>
        <w:left w:val="none" w:sz="0" w:space="0" w:color="auto"/>
        <w:bottom w:val="none" w:sz="0" w:space="0" w:color="auto"/>
        <w:right w:val="none" w:sz="0" w:space="0" w:color="auto"/>
      </w:divBdr>
    </w:div>
    <w:div w:id="2082874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unity3d.com/Manual/index.html"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https://docs.unity3d.com/Manual/webgl.htm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36813-653E-344E-A1AD-DC0F4228A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18</Pages>
  <Words>5171</Words>
  <Characters>29480</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Johnson</dc:creator>
  <cp:keywords/>
  <dc:description/>
  <cp:lastModifiedBy>Noah Johnson</cp:lastModifiedBy>
  <cp:revision>221</cp:revision>
  <dcterms:created xsi:type="dcterms:W3CDTF">2018-10-17T11:41:00Z</dcterms:created>
  <dcterms:modified xsi:type="dcterms:W3CDTF">2018-10-26T03:43:00Z</dcterms:modified>
</cp:coreProperties>
</file>